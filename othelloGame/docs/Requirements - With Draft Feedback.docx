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F9BE" w14:textId="77777777" w:rsidR="005E3024" w:rsidRDefault="005E3024">
      <w:pPr>
        <w:ind w:left="720"/>
        <w:rPr>
          <w:b/>
          <w:color w:val="274E13"/>
        </w:rPr>
      </w:pPr>
    </w:p>
    <w:p w14:paraId="2448B3EF" w14:textId="77777777" w:rsidR="005E3024" w:rsidRDefault="005E3024">
      <w:pPr>
        <w:ind w:left="720"/>
        <w:rPr>
          <w:b/>
          <w:color w:val="274E13"/>
        </w:rPr>
      </w:pPr>
    </w:p>
    <w:p w14:paraId="142B9D5C" w14:textId="77777777" w:rsidR="005E3024" w:rsidRDefault="005E3024">
      <w:pPr>
        <w:ind w:left="720"/>
        <w:rPr>
          <w:b/>
          <w:color w:val="274E13"/>
        </w:rPr>
      </w:pPr>
    </w:p>
    <w:p w14:paraId="68409B7A" w14:textId="77777777" w:rsidR="005E3024" w:rsidRDefault="005E3024">
      <w:pPr>
        <w:ind w:left="720"/>
        <w:rPr>
          <w:b/>
          <w:color w:val="274E13"/>
        </w:rPr>
      </w:pPr>
    </w:p>
    <w:p w14:paraId="119974FC" w14:textId="77777777" w:rsidR="005E3024" w:rsidRDefault="005E3024">
      <w:pPr>
        <w:rPr>
          <w:b/>
          <w:color w:val="274E13"/>
        </w:rPr>
      </w:pPr>
    </w:p>
    <w:p w14:paraId="47299CF8" w14:textId="77777777" w:rsidR="005E3024" w:rsidRDefault="003028E0">
      <w:pPr>
        <w:jc w:val="center"/>
        <w:rPr>
          <w:b/>
          <w:color w:val="274E13"/>
          <w:sz w:val="64"/>
          <w:szCs w:val="64"/>
        </w:rPr>
      </w:pPr>
      <w:r>
        <w:rPr>
          <w:b/>
          <w:color w:val="274E13"/>
          <w:sz w:val="64"/>
          <w:szCs w:val="64"/>
        </w:rPr>
        <w:t>Average Othello</w:t>
      </w:r>
    </w:p>
    <w:p w14:paraId="2277C37E" w14:textId="77777777" w:rsidR="005E3024" w:rsidRDefault="003028E0">
      <w:pPr>
        <w:jc w:val="center"/>
        <w:rPr>
          <w:b/>
          <w:color w:val="274E13"/>
          <w:sz w:val="48"/>
          <w:szCs w:val="48"/>
        </w:rPr>
      </w:pPr>
      <w:r>
        <w:rPr>
          <w:b/>
          <w:color w:val="274E13"/>
          <w:sz w:val="48"/>
          <w:szCs w:val="48"/>
        </w:rPr>
        <w:t>Tony Nguyen</w:t>
      </w:r>
    </w:p>
    <w:p w14:paraId="679373BD" w14:textId="77777777" w:rsidR="005E3024" w:rsidRDefault="003028E0">
      <w:pPr>
        <w:jc w:val="center"/>
        <w:rPr>
          <w:b/>
          <w:color w:val="274E13"/>
          <w:sz w:val="48"/>
          <w:szCs w:val="48"/>
        </w:rPr>
      </w:pPr>
      <w:r>
        <w:rPr>
          <w:b/>
          <w:color w:val="274E13"/>
          <w:sz w:val="48"/>
          <w:szCs w:val="48"/>
        </w:rPr>
        <w:t xml:space="preserve">Johnathan </w:t>
      </w:r>
      <w:proofErr w:type="spellStart"/>
      <w:r>
        <w:rPr>
          <w:b/>
          <w:color w:val="274E13"/>
          <w:sz w:val="48"/>
          <w:szCs w:val="48"/>
        </w:rPr>
        <w:t>Kneice</w:t>
      </w:r>
      <w:proofErr w:type="spellEnd"/>
    </w:p>
    <w:p w14:paraId="1ECC17FE" w14:textId="77777777" w:rsidR="005E3024" w:rsidRDefault="003028E0">
      <w:pPr>
        <w:jc w:val="center"/>
        <w:rPr>
          <w:b/>
          <w:color w:val="274E13"/>
          <w:sz w:val="48"/>
          <w:szCs w:val="48"/>
        </w:rPr>
      </w:pPr>
      <w:r>
        <w:rPr>
          <w:b/>
          <w:color w:val="274E13"/>
          <w:sz w:val="48"/>
          <w:szCs w:val="48"/>
        </w:rPr>
        <w:t>Luis Garcia</w:t>
      </w:r>
    </w:p>
    <w:p w14:paraId="16C12831" w14:textId="77777777" w:rsidR="005E3024" w:rsidRDefault="003028E0">
      <w:pPr>
        <w:jc w:val="center"/>
        <w:rPr>
          <w:b/>
          <w:color w:val="274E13"/>
          <w:sz w:val="48"/>
          <w:szCs w:val="48"/>
        </w:rPr>
      </w:pPr>
      <w:r>
        <w:rPr>
          <w:b/>
          <w:color w:val="274E13"/>
          <w:sz w:val="48"/>
          <w:szCs w:val="48"/>
        </w:rPr>
        <w:t>Henry Dyer</w:t>
      </w:r>
    </w:p>
    <w:p w14:paraId="0B2FAD21" w14:textId="77777777" w:rsidR="005E3024" w:rsidRDefault="005E3024">
      <w:pPr>
        <w:ind w:left="720"/>
        <w:rPr>
          <w:b/>
          <w:color w:val="274E13"/>
        </w:rPr>
      </w:pPr>
    </w:p>
    <w:p w14:paraId="3F118FD9" w14:textId="77777777" w:rsidR="005E3024" w:rsidRDefault="005E3024">
      <w:pPr>
        <w:ind w:left="720"/>
        <w:rPr>
          <w:b/>
          <w:color w:val="274E13"/>
        </w:rPr>
      </w:pPr>
    </w:p>
    <w:p w14:paraId="1FC84EE7" w14:textId="77777777" w:rsidR="005E3024" w:rsidRDefault="005E3024">
      <w:pPr>
        <w:ind w:left="720"/>
        <w:rPr>
          <w:b/>
          <w:color w:val="274E13"/>
        </w:rPr>
      </w:pPr>
    </w:p>
    <w:p w14:paraId="6287A9F1" w14:textId="77777777" w:rsidR="005E3024" w:rsidRDefault="005E3024">
      <w:pPr>
        <w:ind w:left="720"/>
        <w:rPr>
          <w:b/>
          <w:color w:val="274E13"/>
        </w:rPr>
      </w:pPr>
    </w:p>
    <w:p w14:paraId="098F5AF8" w14:textId="77777777" w:rsidR="005E3024" w:rsidRDefault="005E3024">
      <w:pPr>
        <w:ind w:left="720"/>
        <w:rPr>
          <w:b/>
          <w:color w:val="274E13"/>
        </w:rPr>
      </w:pPr>
    </w:p>
    <w:p w14:paraId="5BA19C75" w14:textId="77777777" w:rsidR="005E3024" w:rsidRDefault="005E3024">
      <w:pPr>
        <w:ind w:left="720"/>
        <w:rPr>
          <w:b/>
          <w:color w:val="274E13"/>
        </w:rPr>
      </w:pPr>
    </w:p>
    <w:p w14:paraId="61FC0F77" w14:textId="77777777" w:rsidR="005E3024" w:rsidRDefault="005E3024">
      <w:pPr>
        <w:ind w:left="720"/>
        <w:rPr>
          <w:b/>
          <w:color w:val="274E13"/>
        </w:rPr>
      </w:pPr>
    </w:p>
    <w:p w14:paraId="1DEA35B4" w14:textId="77777777" w:rsidR="005E3024" w:rsidRDefault="005E3024">
      <w:pPr>
        <w:ind w:left="720"/>
        <w:rPr>
          <w:b/>
          <w:color w:val="274E13"/>
        </w:rPr>
      </w:pPr>
    </w:p>
    <w:p w14:paraId="3D1AFC54" w14:textId="77777777" w:rsidR="005E3024" w:rsidRDefault="005E3024">
      <w:pPr>
        <w:ind w:left="720"/>
        <w:rPr>
          <w:b/>
          <w:color w:val="274E13"/>
        </w:rPr>
      </w:pPr>
    </w:p>
    <w:p w14:paraId="4F4EF65C" w14:textId="77777777" w:rsidR="005E3024" w:rsidRDefault="005E3024">
      <w:pPr>
        <w:ind w:left="720"/>
        <w:rPr>
          <w:b/>
          <w:color w:val="274E13"/>
        </w:rPr>
      </w:pPr>
    </w:p>
    <w:p w14:paraId="234E0B14" w14:textId="77777777" w:rsidR="005E3024" w:rsidRDefault="005E3024">
      <w:pPr>
        <w:ind w:left="720"/>
        <w:rPr>
          <w:b/>
          <w:color w:val="274E13"/>
        </w:rPr>
      </w:pPr>
    </w:p>
    <w:p w14:paraId="040BC813" w14:textId="77777777" w:rsidR="005E3024" w:rsidRDefault="005E3024">
      <w:pPr>
        <w:ind w:left="720"/>
        <w:rPr>
          <w:b/>
          <w:color w:val="274E13"/>
        </w:rPr>
      </w:pPr>
    </w:p>
    <w:p w14:paraId="53073128" w14:textId="77777777" w:rsidR="005E3024" w:rsidRDefault="005E3024">
      <w:pPr>
        <w:ind w:left="720"/>
        <w:rPr>
          <w:b/>
          <w:color w:val="274E13"/>
        </w:rPr>
      </w:pPr>
    </w:p>
    <w:p w14:paraId="55F5A478" w14:textId="77777777" w:rsidR="005E3024" w:rsidRDefault="005E3024">
      <w:pPr>
        <w:ind w:left="720"/>
        <w:rPr>
          <w:b/>
          <w:color w:val="274E13"/>
        </w:rPr>
      </w:pPr>
    </w:p>
    <w:p w14:paraId="4BB380BC" w14:textId="77777777" w:rsidR="005E3024" w:rsidRDefault="005E3024">
      <w:pPr>
        <w:ind w:left="720"/>
        <w:rPr>
          <w:b/>
          <w:color w:val="274E13"/>
        </w:rPr>
      </w:pPr>
    </w:p>
    <w:p w14:paraId="405E90C7" w14:textId="77777777" w:rsidR="005E3024" w:rsidRDefault="005E3024">
      <w:pPr>
        <w:ind w:left="720"/>
        <w:rPr>
          <w:b/>
          <w:color w:val="274E13"/>
        </w:rPr>
      </w:pPr>
    </w:p>
    <w:p w14:paraId="06E4EC07" w14:textId="77777777" w:rsidR="005E3024" w:rsidRDefault="005E3024">
      <w:pPr>
        <w:ind w:left="720"/>
        <w:rPr>
          <w:b/>
          <w:color w:val="274E13"/>
        </w:rPr>
      </w:pPr>
    </w:p>
    <w:p w14:paraId="173F71D5" w14:textId="77777777" w:rsidR="005E3024" w:rsidRDefault="005E3024">
      <w:pPr>
        <w:ind w:left="720"/>
        <w:rPr>
          <w:b/>
          <w:color w:val="274E13"/>
        </w:rPr>
      </w:pPr>
    </w:p>
    <w:p w14:paraId="77FEAF13" w14:textId="77777777" w:rsidR="005E3024" w:rsidRDefault="005E3024">
      <w:pPr>
        <w:ind w:left="720"/>
        <w:rPr>
          <w:b/>
          <w:color w:val="274E13"/>
        </w:rPr>
      </w:pPr>
    </w:p>
    <w:p w14:paraId="008F5CAC" w14:textId="77777777" w:rsidR="005E3024" w:rsidRDefault="005E3024">
      <w:pPr>
        <w:ind w:left="720"/>
        <w:rPr>
          <w:b/>
          <w:color w:val="274E13"/>
        </w:rPr>
      </w:pPr>
    </w:p>
    <w:p w14:paraId="16E2F433" w14:textId="77777777" w:rsidR="005E3024" w:rsidRDefault="005E3024">
      <w:pPr>
        <w:ind w:left="720"/>
        <w:rPr>
          <w:b/>
          <w:color w:val="274E13"/>
        </w:rPr>
      </w:pPr>
    </w:p>
    <w:p w14:paraId="1BBF0779" w14:textId="77777777" w:rsidR="005E3024" w:rsidRDefault="005E3024">
      <w:pPr>
        <w:ind w:left="720"/>
        <w:rPr>
          <w:b/>
          <w:color w:val="274E13"/>
        </w:rPr>
      </w:pPr>
    </w:p>
    <w:p w14:paraId="0A8E5BC1" w14:textId="77777777" w:rsidR="005E3024" w:rsidRDefault="005E3024">
      <w:pPr>
        <w:ind w:left="720"/>
        <w:rPr>
          <w:b/>
          <w:color w:val="274E13"/>
        </w:rPr>
      </w:pPr>
    </w:p>
    <w:p w14:paraId="1262AC15" w14:textId="77777777" w:rsidR="005E3024" w:rsidRDefault="005E3024">
      <w:pPr>
        <w:ind w:left="720"/>
        <w:rPr>
          <w:b/>
          <w:color w:val="274E13"/>
        </w:rPr>
      </w:pPr>
    </w:p>
    <w:p w14:paraId="6E705CDB" w14:textId="77777777" w:rsidR="005E3024" w:rsidRDefault="005E3024">
      <w:pPr>
        <w:ind w:left="720"/>
        <w:rPr>
          <w:b/>
          <w:color w:val="274E13"/>
        </w:rPr>
      </w:pPr>
    </w:p>
    <w:p w14:paraId="67A74118" w14:textId="77777777" w:rsidR="005E3024" w:rsidRDefault="005E3024">
      <w:pPr>
        <w:ind w:left="720"/>
        <w:rPr>
          <w:b/>
          <w:color w:val="274E13"/>
        </w:rPr>
      </w:pPr>
    </w:p>
    <w:p w14:paraId="16791DCC" w14:textId="77777777" w:rsidR="005E3024" w:rsidRDefault="005E3024">
      <w:pPr>
        <w:ind w:left="720"/>
        <w:rPr>
          <w:b/>
          <w:color w:val="274E13"/>
        </w:rPr>
      </w:pPr>
    </w:p>
    <w:p w14:paraId="3F78DA0D" w14:textId="77777777" w:rsidR="005E3024" w:rsidRDefault="005E3024">
      <w:pPr>
        <w:rPr>
          <w:b/>
          <w:color w:val="274E13"/>
        </w:rPr>
      </w:pPr>
    </w:p>
    <w:p w14:paraId="1A51EE61" w14:textId="77777777" w:rsidR="005E3024" w:rsidRDefault="003028E0">
      <w:pPr>
        <w:rPr>
          <w:b/>
          <w:color w:val="274E13"/>
        </w:rPr>
      </w:pPr>
      <w:r>
        <w:rPr>
          <w:b/>
          <w:color w:val="274E13"/>
        </w:rPr>
        <w:lastRenderedPageBreak/>
        <w:t>Table of Contents</w:t>
      </w:r>
    </w:p>
    <w:p w14:paraId="5432C7EB" w14:textId="77777777" w:rsidR="005E3024" w:rsidRDefault="003028E0">
      <w:pPr>
        <w:rPr>
          <w:b/>
          <w:color w:val="274E13"/>
        </w:rPr>
      </w:pPr>
      <w:r>
        <w:rPr>
          <w:b/>
          <w:color w:val="274E13"/>
        </w:rPr>
        <w:tab/>
      </w:r>
    </w:p>
    <w:sdt>
      <w:sdtPr>
        <w:id w:val="-1799521655"/>
        <w:docPartObj>
          <w:docPartGallery w:val="Table of Contents"/>
          <w:docPartUnique/>
        </w:docPartObj>
      </w:sdtPr>
      <w:sdtContent>
        <w:p w14:paraId="3B2C638E" w14:textId="77777777" w:rsidR="005E3024" w:rsidRDefault="003028E0">
          <w:pPr>
            <w:tabs>
              <w:tab w:val="right" w:pos="9360"/>
            </w:tabs>
            <w:spacing w:before="80" w:line="240" w:lineRule="auto"/>
            <w:rPr>
              <w:b/>
              <w:color w:val="274E13"/>
            </w:rPr>
          </w:pPr>
          <w:r>
            <w:fldChar w:fldCharType="begin"/>
          </w:r>
          <w:r>
            <w:instrText xml:space="preserve"> TOC \h \u \z </w:instrText>
          </w:r>
          <w:r>
            <w:fldChar w:fldCharType="separate"/>
          </w:r>
          <w:hyperlink w:anchor="_epdi30d2ath4">
            <w:r>
              <w:rPr>
                <w:b/>
                <w:color w:val="274E13"/>
              </w:rPr>
              <w:t>1. Introduction</w:t>
            </w:r>
          </w:hyperlink>
          <w:r>
            <w:rPr>
              <w:b/>
              <w:color w:val="274E13"/>
            </w:rPr>
            <w:tab/>
          </w:r>
          <w:r>
            <w:fldChar w:fldCharType="begin"/>
          </w:r>
          <w:r>
            <w:instrText xml:space="preserve"> PAGEREF _epdi30d2ath4 \h </w:instrText>
          </w:r>
          <w:r>
            <w:fldChar w:fldCharType="separate"/>
          </w:r>
          <w:r>
            <w:rPr>
              <w:b/>
              <w:color w:val="274E13"/>
            </w:rPr>
            <w:t>3</w:t>
          </w:r>
          <w:r>
            <w:fldChar w:fldCharType="end"/>
          </w:r>
        </w:p>
        <w:p w14:paraId="30F4089E" w14:textId="77777777" w:rsidR="005E3024" w:rsidRDefault="003028E0">
          <w:pPr>
            <w:tabs>
              <w:tab w:val="right" w:pos="9360"/>
            </w:tabs>
            <w:spacing w:before="60" w:line="240" w:lineRule="auto"/>
            <w:ind w:left="360"/>
            <w:rPr>
              <w:color w:val="274E13"/>
            </w:rPr>
          </w:pPr>
          <w:hyperlink w:anchor="_teathxjrz06u">
            <w:r>
              <w:rPr>
                <w:color w:val="274E13"/>
              </w:rPr>
              <w:t>1.1. Purpose</w:t>
            </w:r>
          </w:hyperlink>
          <w:r>
            <w:rPr>
              <w:color w:val="274E13"/>
            </w:rPr>
            <w:tab/>
          </w:r>
          <w:r>
            <w:fldChar w:fldCharType="begin"/>
          </w:r>
          <w:r>
            <w:instrText xml:space="preserve"> PAGEREF _teathxjrz06u \h </w:instrText>
          </w:r>
          <w:r>
            <w:fldChar w:fldCharType="separate"/>
          </w:r>
          <w:r>
            <w:rPr>
              <w:color w:val="274E13"/>
            </w:rPr>
            <w:t>3</w:t>
          </w:r>
          <w:r>
            <w:fldChar w:fldCharType="end"/>
          </w:r>
        </w:p>
        <w:p w14:paraId="1CFB5A8F" w14:textId="77777777" w:rsidR="005E3024" w:rsidRDefault="003028E0">
          <w:pPr>
            <w:tabs>
              <w:tab w:val="right" w:pos="9360"/>
            </w:tabs>
            <w:spacing w:before="60" w:line="240" w:lineRule="auto"/>
            <w:ind w:left="360"/>
            <w:rPr>
              <w:color w:val="274E13"/>
            </w:rPr>
          </w:pPr>
          <w:hyperlink w:anchor="_17hz8hmwbxep">
            <w:r>
              <w:rPr>
                <w:color w:val="274E13"/>
              </w:rPr>
              <w:t>1.2. Intended Audience</w:t>
            </w:r>
          </w:hyperlink>
          <w:r>
            <w:rPr>
              <w:color w:val="274E13"/>
            </w:rPr>
            <w:tab/>
          </w:r>
          <w:r>
            <w:fldChar w:fldCharType="begin"/>
          </w:r>
          <w:r>
            <w:instrText xml:space="preserve"> PAGEREF _17hz8hmwbxep \h </w:instrText>
          </w:r>
          <w:r>
            <w:fldChar w:fldCharType="separate"/>
          </w:r>
          <w:r>
            <w:rPr>
              <w:color w:val="274E13"/>
            </w:rPr>
            <w:t>4</w:t>
          </w:r>
          <w:r>
            <w:fldChar w:fldCharType="end"/>
          </w:r>
        </w:p>
        <w:p w14:paraId="71CDEC86" w14:textId="77777777" w:rsidR="005E3024" w:rsidRDefault="003028E0">
          <w:pPr>
            <w:tabs>
              <w:tab w:val="right" w:pos="9360"/>
            </w:tabs>
            <w:spacing w:before="60" w:line="240" w:lineRule="auto"/>
            <w:ind w:left="360"/>
            <w:rPr>
              <w:color w:val="274E13"/>
            </w:rPr>
          </w:pPr>
          <w:hyperlink w:anchor="_91hpz4y95t1y">
            <w:r>
              <w:rPr>
                <w:color w:val="274E13"/>
              </w:rPr>
              <w:t>1.3. Scope</w:t>
            </w:r>
          </w:hyperlink>
          <w:r>
            <w:rPr>
              <w:color w:val="274E13"/>
            </w:rPr>
            <w:tab/>
          </w:r>
          <w:r>
            <w:fldChar w:fldCharType="begin"/>
          </w:r>
          <w:r>
            <w:instrText xml:space="preserve"> PAGEREF _91hpz4y95t1y \h </w:instrText>
          </w:r>
          <w:r>
            <w:fldChar w:fldCharType="separate"/>
          </w:r>
          <w:r>
            <w:rPr>
              <w:color w:val="274E13"/>
            </w:rPr>
            <w:t>4</w:t>
          </w:r>
          <w:r>
            <w:fldChar w:fldCharType="end"/>
          </w:r>
        </w:p>
        <w:p w14:paraId="03F7C2F3" w14:textId="77777777" w:rsidR="005E3024" w:rsidRDefault="003028E0">
          <w:pPr>
            <w:tabs>
              <w:tab w:val="right" w:pos="9360"/>
            </w:tabs>
            <w:spacing w:before="60" w:line="240" w:lineRule="auto"/>
            <w:ind w:left="360"/>
            <w:rPr>
              <w:color w:val="274E13"/>
            </w:rPr>
          </w:pPr>
          <w:hyperlink w:anchor="_ycv2l6d6po6n">
            <w:r>
              <w:rPr>
                <w:color w:val="274E13"/>
              </w:rPr>
              <w:t>1.4. Definition</w:t>
            </w:r>
          </w:hyperlink>
          <w:r>
            <w:rPr>
              <w:color w:val="274E13"/>
            </w:rPr>
            <w:tab/>
          </w:r>
          <w:r>
            <w:fldChar w:fldCharType="begin"/>
          </w:r>
          <w:r>
            <w:instrText xml:space="preserve"> PAGEREF _ycv2l6d6po6n \h </w:instrText>
          </w:r>
          <w:r>
            <w:fldChar w:fldCharType="separate"/>
          </w:r>
          <w:r>
            <w:rPr>
              <w:color w:val="274E13"/>
            </w:rPr>
            <w:t>4</w:t>
          </w:r>
          <w:r>
            <w:fldChar w:fldCharType="end"/>
          </w:r>
        </w:p>
        <w:p w14:paraId="52FE97E7" w14:textId="77777777" w:rsidR="005E3024" w:rsidRDefault="003028E0">
          <w:pPr>
            <w:tabs>
              <w:tab w:val="right" w:pos="9360"/>
            </w:tabs>
            <w:spacing w:before="60" w:line="240" w:lineRule="auto"/>
            <w:ind w:left="360"/>
            <w:rPr>
              <w:color w:val="274E13"/>
            </w:rPr>
          </w:pPr>
          <w:hyperlink w:anchor="_9rww1cxjob17">
            <w:r>
              <w:rPr>
                <w:color w:val="274E13"/>
              </w:rPr>
              <w:t>1.5. Reference</w:t>
            </w:r>
          </w:hyperlink>
          <w:r>
            <w:rPr>
              <w:color w:val="274E13"/>
            </w:rPr>
            <w:tab/>
          </w:r>
          <w:r>
            <w:fldChar w:fldCharType="begin"/>
          </w:r>
          <w:r>
            <w:instrText xml:space="preserve"> PAGEREF _9rww1cxjob17 \h </w:instrText>
          </w:r>
          <w:r>
            <w:fldChar w:fldCharType="separate"/>
          </w:r>
          <w:r>
            <w:rPr>
              <w:color w:val="274E13"/>
            </w:rPr>
            <w:t>5</w:t>
          </w:r>
          <w:r>
            <w:fldChar w:fldCharType="end"/>
          </w:r>
        </w:p>
        <w:p w14:paraId="0C165888" w14:textId="77777777" w:rsidR="005E3024" w:rsidRDefault="003028E0">
          <w:pPr>
            <w:tabs>
              <w:tab w:val="right" w:pos="9360"/>
            </w:tabs>
            <w:spacing w:before="200" w:line="240" w:lineRule="auto"/>
            <w:rPr>
              <w:color w:val="274E13"/>
            </w:rPr>
          </w:pPr>
          <w:hyperlink w:anchor="_nao4fiabutiw">
            <w:r>
              <w:rPr>
                <w:b/>
                <w:color w:val="274E13"/>
              </w:rPr>
              <w:t>2. Overall description</w:t>
            </w:r>
          </w:hyperlink>
          <w:r>
            <w:rPr>
              <w:b/>
              <w:color w:val="274E13"/>
            </w:rPr>
            <w:tab/>
          </w:r>
          <w:r>
            <w:fldChar w:fldCharType="begin"/>
          </w:r>
          <w:r>
            <w:instrText xml:space="preserve"> PAGEREF _nao4fiabutiw \h </w:instrText>
          </w:r>
          <w:r>
            <w:fldChar w:fldCharType="separate"/>
          </w:r>
          <w:r>
            <w:rPr>
              <w:b/>
              <w:color w:val="274E13"/>
            </w:rPr>
            <w:t>5</w:t>
          </w:r>
          <w:r>
            <w:fldChar w:fldCharType="end"/>
          </w:r>
        </w:p>
        <w:p w14:paraId="504F0431" w14:textId="77777777" w:rsidR="005E3024" w:rsidRDefault="003028E0">
          <w:pPr>
            <w:tabs>
              <w:tab w:val="right" w:pos="9360"/>
            </w:tabs>
            <w:spacing w:before="60" w:line="240" w:lineRule="auto"/>
            <w:ind w:left="360"/>
            <w:rPr>
              <w:color w:val="274E13"/>
            </w:rPr>
          </w:pPr>
          <w:hyperlink w:anchor="_54qxiqs5wjs7">
            <w:r>
              <w:rPr>
                <w:color w:val="274E13"/>
              </w:rPr>
              <w:t>2.1. Game Rules</w:t>
            </w:r>
          </w:hyperlink>
          <w:r>
            <w:rPr>
              <w:color w:val="274E13"/>
            </w:rPr>
            <w:tab/>
          </w:r>
          <w:r>
            <w:fldChar w:fldCharType="begin"/>
          </w:r>
          <w:r>
            <w:instrText xml:space="preserve"> PAGEREF _54qxiqs5wjs7 \h </w:instrText>
          </w:r>
          <w:r>
            <w:fldChar w:fldCharType="separate"/>
          </w:r>
          <w:r>
            <w:rPr>
              <w:color w:val="274E13"/>
            </w:rPr>
            <w:t>6</w:t>
          </w:r>
          <w:r>
            <w:fldChar w:fldCharType="end"/>
          </w:r>
        </w:p>
        <w:p w14:paraId="02609AC7" w14:textId="77777777" w:rsidR="005E3024" w:rsidRDefault="003028E0">
          <w:pPr>
            <w:tabs>
              <w:tab w:val="right" w:pos="9360"/>
            </w:tabs>
            <w:spacing w:before="60" w:line="240" w:lineRule="auto"/>
            <w:ind w:left="360"/>
            <w:rPr>
              <w:color w:val="274E13"/>
            </w:rPr>
          </w:pPr>
          <w:hyperlink w:anchor="_wn807hu0uf9i">
            <w:r>
              <w:rPr>
                <w:color w:val="274E13"/>
              </w:rPr>
              <w:t>2.2. Product function</w:t>
            </w:r>
          </w:hyperlink>
          <w:r>
            <w:rPr>
              <w:color w:val="274E13"/>
            </w:rPr>
            <w:tab/>
          </w:r>
          <w:r>
            <w:fldChar w:fldCharType="begin"/>
          </w:r>
          <w:r>
            <w:instrText xml:space="preserve"> PAGEREF _wn807hu0uf9i \h </w:instrText>
          </w:r>
          <w:r>
            <w:fldChar w:fldCharType="separate"/>
          </w:r>
          <w:r>
            <w:rPr>
              <w:color w:val="274E13"/>
            </w:rPr>
            <w:t>6</w:t>
          </w:r>
          <w:r>
            <w:fldChar w:fldCharType="end"/>
          </w:r>
        </w:p>
        <w:p w14:paraId="4F1E8900" w14:textId="77777777" w:rsidR="005E3024" w:rsidRDefault="003028E0">
          <w:pPr>
            <w:tabs>
              <w:tab w:val="right" w:pos="9360"/>
            </w:tabs>
            <w:spacing w:before="60" w:line="240" w:lineRule="auto"/>
            <w:ind w:left="360"/>
            <w:rPr>
              <w:color w:val="274E13"/>
            </w:rPr>
          </w:pPr>
          <w:hyperlink w:anchor="_hj5whf53k7">
            <w:r>
              <w:rPr>
                <w:color w:val="274E13"/>
              </w:rPr>
              <w:t>2.3. User characteristics</w:t>
            </w:r>
          </w:hyperlink>
          <w:r>
            <w:rPr>
              <w:color w:val="274E13"/>
            </w:rPr>
            <w:tab/>
          </w:r>
          <w:r>
            <w:fldChar w:fldCharType="begin"/>
          </w:r>
          <w:r>
            <w:instrText xml:space="preserve"> PAGEREF _hj5whf53k7 \h </w:instrText>
          </w:r>
          <w:r>
            <w:fldChar w:fldCharType="separate"/>
          </w:r>
          <w:r>
            <w:rPr>
              <w:color w:val="274E13"/>
            </w:rPr>
            <w:t>6</w:t>
          </w:r>
          <w:r>
            <w:fldChar w:fldCharType="end"/>
          </w:r>
        </w:p>
        <w:p w14:paraId="617AB47E" w14:textId="77777777" w:rsidR="005E3024" w:rsidRDefault="003028E0">
          <w:pPr>
            <w:tabs>
              <w:tab w:val="right" w:pos="9360"/>
            </w:tabs>
            <w:spacing w:before="60" w:line="240" w:lineRule="auto"/>
            <w:ind w:left="360"/>
            <w:rPr>
              <w:color w:val="274E13"/>
            </w:rPr>
          </w:pPr>
          <w:hyperlink w:anchor="_4736uwbz4xbp">
            <w:r>
              <w:rPr>
                <w:color w:val="274E13"/>
              </w:rPr>
              <w:t>2.4. Dependencies on other systems or software</w:t>
            </w:r>
          </w:hyperlink>
          <w:r>
            <w:rPr>
              <w:color w:val="274E13"/>
            </w:rPr>
            <w:tab/>
          </w:r>
          <w:r>
            <w:fldChar w:fldCharType="begin"/>
          </w:r>
          <w:r>
            <w:instrText xml:space="preserve"> PAGEREF _4736uwbz4xbp \h </w:instrText>
          </w:r>
          <w:r>
            <w:fldChar w:fldCharType="separate"/>
          </w:r>
          <w:r>
            <w:rPr>
              <w:color w:val="274E13"/>
            </w:rPr>
            <w:t>7</w:t>
          </w:r>
          <w:r>
            <w:fldChar w:fldCharType="end"/>
          </w:r>
        </w:p>
        <w:p w14:paraId="3B6B4168" w14:textId="77777777" w:rsidR="005E3024" w:rsidRDefault="003028E0">
          <w:pPr>
            <w:tabs>
              <w:tab w:val="right" w:pos="9360"/>
            </w:tabs>
            <w:spacing w:before="200" w:line="240" w:lineRule="auto"/>
            <w:rPr>
              <w:color w:val="274E13"/>
            </w:rPr>
          </w:pPr>
          <w:hyperlink w:anchor="_rvdh9dad26f5">
            <w:r>
              <w:rPr>
                <w:b/>
                <w:color w:val="274E13"/>
              </w:rPr>
              <w:t>3. Specific requirements</w:t>
            </w:r>
          </w:hyperlink>
          <w:r>
            <w:rPr>
              <w:b/>
              <w:color w:val="274E13"/>
            </w:rPr>
            <w:tab/>
          </w:r>
          <w:r>
            <w:fldChar w:fldCharType="begin"/>
          </w:r>
          <w:r>
            <w:instrText xml:space="preserve"> PAGEREF _rvdh9dad26f5 \h </w:instrText>
          </w:r>
          <w:r>
            <w:fldChar w:fldCharType="separate"/>
          </w:r>
          <w:r>
            <w:rPr>
              <w:b/>
              <w:color w:val="274E13"/>
            </w:rPr>
            <w:t>7</w:t>
          </w:r>
          <w:r>
            <w:fldChar w:fldCharType="end"/>
          </w:r>
        </w:p>
        <w:p w14:paraId="1CB90162" w14:textId="77777777" w:rsidR="005E3024" w:rsidRDefault="003028E0">
          <w:pPr>
            <w:tabs>
              <w:tab w:val="right" w:pos="9360"/>
            </w:tabs>
            <w:spacing w:before="60" w:line="240" w:lineRule="auto"/>
            <w:ind w:left="360"/>
            <w:rPr>
              <w:color w:val="274E13"/>
            </w:rPr>
          </w:pPr>
          <w:hyperlink w:anchor="_x0w32cj1nfbx">
            <w:r>
              <w:rPr>
                <w:color w:val="274E13"/>
              </w:rPr>
              <w:t>3.1. User interfaces</w:t>
            </w:r>
          </w:hyperlink>
          <w:r>
            <w:rPr>
              <w:color w:val="274E13"/>
            </w:rPr>
            <w:tab/>
          </w:r>
          <w:r>
            <w:fldChar w:fldCharType="begin"/>
          </w:r>
          <w:r>
            <w:instrText xml:space="preserve"> PAGEREF _x0w32cj1nfbx \h </w:instrText>
          </w:r>
          <w:r>
            <w:fldChar w:fldCharType="separate"/>
          </w:r>
          <w:r>
            <w:rPr>
              <w:color w:val="274E13"/>
            </w:rPr>
            <w:t>7</w:t>
          </w:r>
          <w:r>
            <w:fldChar w:fldCharType="end"/>
          </w:r>
        </w:p>
        <w:p w14:paraId="0076D4D6" w14:textId="77777777" w:rsidR="005E3024" w:rsidRDefault="003028E0">
          <w:pPr>
            <w:tabs>
              <w:tab w:val="right" w:pos="9360"/>
            </w:tabs>
            <w:spacing w:before="60" w:line="240" w:lineRule="auto"/>
            <w:ind w:left="360"/>
            <w:rPr>
              <w:color w:val="274E13"/>
            </w:rPr>
          </w:pPr>
          <w:hyperlink w:anchor="_k4jcwtvrga4">
            <w:r>
              <w:rPr>
                <w:color w:val="274E13"/>
              </w:rPr>
              <w:t>3.2. Hardware interfaces</w:t>
            </w:r>
          </w:hyperlink>
          <w:r>
            <w:rPr>
              <w:color w:val="274E13"/>
            </w:rPr>
            <w:tab/>
          </w:r>
          <w:r>
            <w:fldChar w:fldCharType="begin"/>
          </w:r>
          <w:r>
            <w:instrText xml:space="preserve"> PAGEREF _k4jcwtvrga4 \h </w:instrText>
          </w:r>
          <w:r>
            <w:fldChar w:fldCharType="separate"/>
          </w:r>
          <w:r>
            <w:rPr>
              <w:color w:val="274E13"/>
            </w:rPr>
            <w:t>7</w:t>
          </w:r>
          <w:r>
            <w:fldChar w:fldCharType="end"/>
          </w:r>
        </w:p>
        <w:p w14:paraId="69CFCD1D" w14:textId="77777777" w:rsidR="005E3024" w:rsidRDefault="003028E0">
          <w:pPr>
            <w:tabs>
              <w:tab w:val="right" w:pos="9360"/>
            </w:tabs>
            <w:spacing w:before="60" w:line="240" w:lineRule="auto"/>
            <w:ind w:left="360"/>
            <w:rPr>
              <w:color w:val="274E13"/>
            </w:rPr>
          </w:pPr>
          <w:hyperlink w:anchor="_l89n6ep3843x">
            <w:r>
              <w:rPr>
                <w:color w:val="274E13"/>
              </w:rPr>
              <w:t>3.3. Software interfaces</w:t>
            </w:r>
          </w:hyperlink>
          <w:r>
            <w:rPr>
              <w:color w:val="274E13"/>
            </w:rPr>
            <w:tab/>
          </w:r>
          <w:r>
            <w:fldChar w:fldCharType="begin"/>
          </w:r>
          <w:r>
            <w:instrText xml:space="preserve"> PAGEREF _l89n6ep3843x \h </w:instrText>
          </w:r>
          <w:r>
            <w:fldChar w:fldCharType="separate"/>
          </w:r>
          <w:r>
            <w:rPr>
              <w:color w:val="274E13"/>
            </w:rPr>
            <w:t>8</w:t>
          </w:r>
          <w:r>
            <w:fldChar w:fldCharType="end"/>
          </w:r>
        </w:p>
        <w:p w14:paraId="63FCB44A" w14:textId="77777777" w:rsidR="005E3024" w:rsidRDefault="003028E0">
          <w:pPr>
            <w:tabs>
              <w:tab w:val="right" w:pos="9360"/>
            </w:tabs>
            <w:spacing w:before="60" w:line="240" w:lineRule="auto"/>
            <w:ind w:left="360"/>
            <w:rPr>
              <w:color w:val="274E13"/>
            </w:rPr>
          </w:pPr>
          <w:hyperlink w:anchor="_acwvwl43hytn">
            <w:r>
              <w:rPr>
                <w:color w:val="274E13"/>
              </w:rPr>
              <w:t>3.4. Communication interfaces</w:t>
            </w:r>
          </w:hyperlink>
          <w:r>
            <w:rPr>
              <w:color w:val="274E13"/>
            </w:rPr>
            <w:tab/>
          </w:r>
          <w:r>
            <w:fldChar w:fldCharType="begin"/>
          </w:r>
          <w:r>
            <w:instrText xml:space="preserve"> PAGEREF _acwvwl43hytn \h </w:instrText>
          </w:r>
          <w:r>
            <w:fldChar w:fldCharType="separate"/>
          </w:r>
          <w:r>
            <w:rPr>
              <w:color w:val="274E13"/>
            </w:rPr>
            <w:t>8</w:t>
          </w:r>
          <w:r>
            <w:fldChar w:fldCharType="end"/>
          </w:r>
        </w:p>
        <w:p w14:paraId="709D6F9E" w14:textId="77777777" w:rsidR="005E3024" w:rsidRDefault="003028E0">
          <w:pPr>
            <w:tabs>
              <w:tab w:val="right" w:pos="9360"/>
            </w:tabs>
            <w:spacing w:before="200" w:line="240" w:lineRule="auto"/>
            <w:rPr>
              <w:color w:val="274E13"/>
            </w:rPr>
          </w:pPr>
          <w:hyperlink w:anchor="_mu9r85ud3ot7">
            <w:r>
              <w:rPr>
                <w:b/>
                <w:color w:val="274E13"/>
              </w:rPr>
              <w:t>4. Functional Requirements</w:t>
            </w:r>
          </w:hyperlink>
          <w:r>
            <w:rPr>
              <w:b/>
              <w:color w:val="274E13"/>
            </w:rPr>
            <w:tab/>
          </w:r>
          <w:r>
            <w:fldChar w:fldCharType="begin"/>
          </w:r>
          <w:r>
            <w:instrText xml:space="preserve"> PAGEREF _mu9r85ud3ot7 \h </w:instrText>
          </w:r>
          <w:r>
            <w:fldChar w:fldCharType="separate"/>
          </w:r>
          <w:r>
            <w:rPr>
              <w:b/>
              <w:color w:val="274E13"/>
            </w:rPr>
            <w:t>8</w:t>
          </w:r>
          <w:r>
            <w:fldChar w:fldCharType="end"/>
          </w:r>
        </w:p>
        <w:p w14:paraId="62D00073" w14:textId="77777777" w:rsidR="005E3024" w:rsidRDefault="003028E0">
          <w:pPr>
            <w:tabs>
              <w:tab w:val="right" w:pos="9360"/>
            </w:tabs>
            <w:spacing w:before="60" w:line="240" w:lineRule="auto"/>
            <w:ind w:left="360"/>
            <w:rPr>
              <w:color w:val="274E13"/>
            </w:rPr>
          </w:pPr>
          <w:hyperlink w:anchor="_n65onm4mwnx6">
            <w:r>
              <w:rPr>
                <w:color w:val="274E13"/>
              </w:rPr>
              <w:t>4.1. Start and End of Game</w:t>
            </w:r>
          </w:hyperlink>
          <w:r>
            <w:rPr>
              <w:color w:val="274E13"/>
            </w:rPr>
            <w:tab/>
          </w:r>
          <w:r>
            <w:fldChar w:fldCharType="begin"/>
          </w:r>
          <w:r>
            <w:instrText xml:space="preserve"> PAGEREF _n65onm4mwnx6 \h </w:instrText>
          </w:r>
          <w:r>
            <w:fldChar w:fldCharType="separate"/>
          </w:r>
          <w:r>
            <w:rPr>
              <w:color w:val="274E13"/>
            </w:rPr>
            <w:t>8</w:t>
          </w:r>
          <w:r>
            <w:fldChar w:fldCharType="end"/>
          </w:r>
        </w:p>
        <w:p w14:paraId="60AE25F3" w14:textId="77777777" w:rsidR="005E3024" w:rsidRDefault="003028E0">
          <w:pPr>
            <w:tabs>
              <w:tab w:val="right" w:pos="9360"/>
            </w:tabs>
            <w:spacing w:before="60" w:line="240" w:lineRule="auto"/>
            <w:ind w:left="360"/>
            <w:rPr>
              <w:color w:val="274E13"/>
            </w:rPr>
          </w:pPr>
          <w:hyperlink w:anchor="_x2rkie9oe1yl">
            <w:r>
              <w:rPr>
                <w:color w:val="274E13"/>
              </w:rPr>
              <w:t>4.2. Input and Output Processes</w:t>
            </w:r>
          </w:hyperlink>
          <w:r>
            <w:rPr>
              <w:color w:val="274E13"/>
            </w:rPr>
            <w:tab/>
          </w:r>
          <w:r>
            <w:fldChar w:fldCharType="begin"/>
          </w:r>
          <w:r>
            <w:instrText xml:space="preserve"> PAGEREF _x2rkie9oe1yl \h </w:instrText>
          </w:r>
          <w:r>
            <w:fldChar w:fldCharType="separate"/>
          </w:r>
          <w:r>
            <w:rPr>
              <w:color w:val="274E13"/>
            </w:rPr>
            <w:t>9</w:t>
          </w:r>
          <w:r>
            <w:fldChar w:fldCharType="end"/>
          </w:r>
        </w:p>
        <w:p w14:paraId="13F2C3E1" w14:textId="77777777" w:rsidR="005E3024" w:rsidRDefault="003028E0">
          <w:pPr>
            <w:tabs>
              <w:tab w:val="right" w:pos="9360"/>
            </w:tabs>
            <w:spacing w:before="60" w:line="240" w:lineRule="auto"/>
            <w:ind w:left="360"/>
            <w:rPr>
              <w:color w:val="274E13"/>
            </w:rPr>
          </w:pPr>
          <w:hyperlink w:anchor="_e1athjj3j806">
            <w:r>
              <w:rPr>
                <w:color w:val="274E13"/>
              </w:rPr>
              <w:t>4.3 Playing Against an AI Opponent</w:t>
            </w:r>
          </w:hyperlink>
          <w:r>
            <w:rPr>
              <w:color w:val="274E13"/>
            </w:rPr>
            <w:tab/>
          </w:r>
          <w:r>
            <w:fldChar w:fldCharType="begin"/>
          </w:r>
          <w:r>
            <w:instrText xml:space="preserve"> PAGEREF _e1athjj3j806 \h </w:instrText>
          </w:r>
          <w:r>
            <w:fldChar w:fldCharType="separate"/>
          </w:r>
          <w:r>
            <w:rPr>
              <w:color w:val="274E13"/>
            </w:rPr>
            <w:t>9</w:t>
          </w:r>
          <w:r>
            <w:fldChar w:fldCharType="end"/>
          </w:r>
        </w:p>
        <w:p w14:paraId="63515817" w14:textId="77777777" w:rsidR="005E3024" w:rsidRDefault="003028E0">
          <w:pPr>
            <w:tabs>
              <w:tab w:val="right" w:pos="9360"/>
            </w:tabs>
            <w:spacing w:before="60" w:line="240" w:lineRule="auto"/>
            <w:ind w:left="360"/>
            <w:rPr>
              <w:color w:val="274E13"/>
            </w:rPr>
          </w:pPr>
          <w:hyperlink w:anchor="_ufini4d8z959">
            <w:r>
              <w:rPr>
                <w:color w:val="274E13"/>
              </w:rPr>
              <w:t>4.4 Playing Against a Local Opponent</w:t>
            </w:r>
          </w:hyperlink>
          <w:r>
            <w:rPr>
              <w:color w:val="274E13"/>
            </w:rPr>
            <w:tab/>
          </w:r>
          <w:r>
            <w:fldChar w:fldCharType="begin"/>
          </w:r>
          <w:r>
            <w:instrText xml:space="preserve"> PAGEREF _ufini4d8z959 \h </w:instrText>
          </w:r>
          <w:r>
            <w:fldChar w:fldCharType="separate"/>
          </w:r>
          <w:r>
            <w:rPr>
              <w:color w:val="274E13"/>
            </w:rPr>
            <w:t>10</w:t>
          </w:r>
          <w:r>
            <w:fldChar w:fldCharType="end"/>
          </w:r>
        </w:p>
        <w:p w14:paraId="42AD63E4" w14:textId="77777777" w:rsidR="005E3024" w:rsidRDefault="003028E0">
          <w:pPr>
            <w:tabs>
              <w:tab w:val="right" w:pos="9360"/>
            </w:tabs>
            <w:spacing w:before="60" w:line="240" w:lineRule="auto"/>
            <w:ind w:left="360"/>
            <w:rPr>
              <w:color w:val="274E13"/>
            </w:rPr>
          </w:pPr>
          <w:hyperlink w:anchor="_kyz4e2rpyvji">
            <w:r>
              <w:rPr>
                <w:color w:val="274E13"/>
              </w:rPr>
              <w:t>4.5 Playing Against a Network Opponent</w:t>
            </w:r>
          </w:hyperlink>
          <w:r>
            <w:rPr>
              <w:color w:val="274E13"/>
            </w:rPr>
            <w:tab/>
          </w:r>
          <w:r>
            <w:fldChar w:fldCharType="begin"/>
          </w:r>
          <w:r>
            <w:instrText xml:space="preserve"> PAGEREF _kyz4e2rpyvji \h </w:instrText>
          </w:r>
          <w:r>
            <w:fldChar w:fldCharType="separate"/>
          </w:r>
          <w:r>
            <w:rPr>
              <w:color w:val="274E13"/>
            </w:rPr>
            <w:t>10</w:t>
          </w:r>
          <w:r>
            <w:fldChar w:fldCharType="end"/>
          </w:r>
        </w:p>
        <w:p w14:paraId="10DDED22" w14:textId="77777777" w:rsidR="005E3024" w:rsidRDefault="003028E0">
          <w:pPr>
            <w:tabs>
              <w:tab w:val="right" w:pos="9360"/>
            </w:tabs>
            <w:spacing w:before="60" w:line="240" w:lineRule="auto"/>
            <w:ind w:left="360"/>
            <w:rPr>
              <w:color w:val="274E13"/>
            </w:rPr>
          </w:pPr>
          <w:hyperlink w:anchor="_5e8pjugr1iv6">
            <w:r>
              <w:rPr>
                <w:color w:val="274E13"/>
              </w:rPr>
              <w:t>4.6 Appearance</w:t>
            </w:r>
          </w:hyperlink>
          <w:r>
            <w:rPr>
              <w:color w:val="274E13"/>
            </w:rPr>
            <w:tab/>
          </w:r>
          <w:r>
            <w:fldChar w:fldCharType="begin"/>
          </w:r>
          <w:r>
            <w:instrText xml:space="preserve"> PAGEREF _5e8pjugr1iv6 \h </w:instrText>
          </w:r>
          <w:r>
            <w:fldChar w:fldCharType="separate"/>
          </w:r>
          <w:r>
            <w:rPr>
              <w:color w:val="274E13"/>
            </w:rPr>
            <w:t>10</w:t>
          </w:r>
          <w:r>
            <w:fldChar w:fldCharType="end"/>
          </w:r>
        </w:p>
        <w:p w14:paraId="2CDEF9E2" w14:textId="77777777" w:rsidR="005E3024" w:rsidRDefault="003028E0">
          <w:pPr>
            <w:tabs>
              <w:tab w:val="right" w:pos="9360"/>
            </w:tabs>
            <w:spacing w:before="60" w:line="240" w:lineRule="auto"/>
            <w:ind w:left="360"/>
            <w:rPr>
              <w:color w:val="274E13"/>
            </w:rPr>
          </w:pPr>
          <w:hyperlink w:anchor="_fx76wpu8ypl7">
            <w:r>
              <w:rPr>
                <w:color w:val="274E13"/>
              </w:rPr>
              <w:t>4.7 Menus</w:t>
            </w:r>
          </w:hyperlink>
          <w:r>
            <w:rPr>
              <w:color w:val="274E13"/>
            </w:rPr>
            <w:tab/>
          </w:r>
          <w:r>
            <w:fldChar w:fldCharType="begin"/>
          </w:r>
          <w:r>
            <w:instrText xml:space="preserve"> PAGEREF _fx76wpu8ypl7 \h </w:instrText>
          </w:r>
          <w:r>
            <w:fldChar w:fldCharType="separate"/>
          </w:r>
          <w:r>
            <w:rPr>
              <w:color w:val="274E13"/>
            </w:rPr>
            <w:t>11</w:t>
          </w:r>
          <w:r>
            <w:fldChar w:fldCharType="end"/>
          </w:r>
        </w:p>
        <w:p w14:paraId="0125265A" w14:textId="77777777" w:rsidR="005E3024" w:rsidRDefault="003028E0">
          <w:pPr>
            <w:tabs>
              <w:tab w:val="right" w:pos="9360"/>
            </w:tabs>
            <w:spacing w:before="200" w:line="240" w:lineRule="auto"/>
            <w:rPr>
              <w:color w:val="274E13"/>
            </w:rPr>
          </w:pPr>
          <w:hyperlink w:anchor="_horx84nbw5yd">
            <w:r>
              <w:rPr>
                <w:b/>
                <w:color w:val="274E13"/>
              </w:rPr>
              <w:t>5. Non-functional Requirements</w:t>
            </w:r>
          </w:hyperlink>
          <w:r>
            <w:rPr>
              <w:b/>
              <w:color w:val="274E13"/>
            </w:rPr>
            <w:tab/>
          </w:r>
          <w:r>
            <w:fldChar w:fldCharType="begin"/>
          </w:r>
          <w:r>
            <w:instrText xml:space="preserve"> PAGEREF _horx84nbw5yd \h </w:instrText>
          </w:r>
          <w:r>
            <w:fldChar w:fldCharType="separate"/>
          </w:r>
          <w:r>
            <w:rPr>
              <w:b/>
              <w:color w:val="274E13"/>
            </w:rPr>
            <w:t>11</w:t>
          </w:r>
          <w:r>
            <w:fldChar w:fldCharType="end"/>
          </w:r>
        </w:p>
        <w:p w14:paraId="093CF69B" w14:textId="77777777" w:rsidR="005E3024" w:rsidRDefault="003028E0">
          <w:pPr>
            <w:tabs>
              <w:tab w:val="right" w:pos="9360"/>
            </w:tabs>
            <w:spacing w:before="60" w:line="240" w:lineRule="auto"/>
            <w:ind w:left="360"/>
            <w:rPr>
              <w:color w:val="274E13"/>
            </w:rPr>
          </w:pPr>
          <w:hyperlink w:anchor="_1h7g58e8iq7b">
            <w:r>
              <w:rPr>
                <w:color w:val="274E13"/>
              </w:rPr>
              <w:t>5.1. Performance requirements</w:t>
            </w:r>
          </w:hyperlink>
          <w:r>
            <w:rPr>
              <w:color w:val="274E13"/>
            </w:rPr>
            <w:tab/>
          </w:r>
          <w:r>
            <w:fldChar w:fldCharType="begin"/>
          </w:r>
          <w:r>
            <w:instrText xml:space="preserve"> PAGEREF _1h7g58e8iq7b \h </w:instrText>
          </w:r>
          <w:r>
            <w:fldChar w:fldCharType="separate"/>
          </w:r>
          <w:r>
            <w:rPr>
              <w:color w:val="274E13"/>
            </w:rPr>
            <w:t>11</w:t>
          </w:r>
          <w:r>
            <w:fldChar w:fldCharType="end"/>
          </w:r>
        </w:p>
        <w:p w14:paraId="02CD5CB9" w14:textId="77777777" w:rsidR="005E3024" w:rsidRDefault="003028E0">
          <w:pPr>
            <w:tabs>
              <w:tab w:val="right" w:pos="9360"/>
            </w:tabs>
            <w:spacing w:before="60" w:line="240" w:lineRule="auto"/>
            <w:ind w:left="360"/>
            <w:rPr>
              <w:color w:val="274E13"/>
            </w:rPr>
          </w:pPr>
          <w:hyperlink w:anchor="_knftbtmqc0ti">
            <w:r>
              <w:rPr>
                <w:color w:val="274E13"/>
              </w:rPr>
              <w:t>5.2. Safety Requirements</w:t>
            </w:r>
          </w:hyperlink>
          <w:r>
            <w:rPr>
              <w:color w:val="274E13"/>
            </w:rPr>
            <w:tab/>
          </w:r>
          <w:r>
            <w:fldChar w:fldCharType="begin"/>
          </w:r>
          <w:r>
            <w:instrText xml:space="preserve"> PAGEREF _knftbtmqc0ti \h </w:instrText>
          </w:r>
          <w:r>
            <w:fldChar w:fldCharType="separate"/>
          </w:r>
          <w:r>
            <w:rPr>
              <w:color w:val="274E13"/>
            </w:rPr>
            <w:t>12</w:t>
          </w:r>
          <w:r>
            <w:fldChar w:fldCharType="end"/>
          </w:r>
        </w:p>
        <w:p w14:paraId="1B6ADDF8" w14:textId="77777777" w:rsidR="005E3024" w:rsidRDefault="003028E0">
          <w:pPr>
            <w:tabs>
              <w:tab w:val="right" w:pos="9360"/>
            </w:tabs>
            <w:spacing w:before="60" w:line="240" w:lineRule="auto"/>
            <w:ind w:left="360"/>
            <w:rPr>
              <w:color w:val="274E13"/>
            </w:rPr>
          </w:pPr>
          <w:hyperlink w:anchor="_c5f9hsp94et8">
            <w:r>
              <w:rPr>
                <w:color w:val="274E13"/>
              </w:rPr>
              <w:t>5.3. Security Requirements</w:t>
            </w:r>
          </w:hyperlink>
          <w:r>
            <w:rPr>
              <w:color w:val="274E13"/>
            </w:rPr>
            <w:tab/>
          </w:r>
          <w:r>
            <w:fldChar w:fldCharType="begin"/>
          </w:r>
          <w:r>
            <w:instrText xml:space="preserve"> PAGEREF _c5f9hsp94et8 \h </w:instrText>
          </w:r>
          <w:r>
            <w:fldChar w:fldCharType="separate"/>
          </w:r>
          <w:r>
            <w:rPr>
              <w:color w:val="274E13"/>
            </w:rPr>
            <w:t>12</w:t>
          </w:r>
          <w:r>
            <w:fldChar w:fldCharType="end"/>
          </w:r>
        </w:p>
        <w:p w14:paraId="6DD22A21" w14:textId="77777777" w:rsidR="005E3024" w:rsidRDefault="003028E0">
          <w:pPr>
            <w:tabs>
              <w:tab w:val="right" w:pos="9360"/>
            </w:tabs>
            <w:spacing w:before="60" w:after="80" w:line="240" w:lineRule="auto"/>
            <w:ind w:left="360"/>
            <w:rPr>
              <w:color w:val="274E13"/>
            </w:rPr>
          </w:pPr>
          <w:hyperlink w:anchor="_snekyu92yzgg">
            <w:r>
              <w:rPr>
                <w:color w:val="274E13"/>
              </w:rPr>
              <w:t>5.4. Software quality requirements</w:t>
            </w:r>
          </w:hyperlink>
          <w:r>
            <w:rPr>
              <w:color w:val="274E13"/>
            </w:rPr>
            <w:tab/>
          </w:r>
          <w:r>
            <w:fldChar w:fldCharType="begin"/>
          </w:r>
          <w:r>
            <w:instrText xml:space="preserve"> PAGEREF _snekyu92yzgg \h </w:instrText>
          </w:r>
          <w:r>
            <w:fldChar w:fldCharType="separate"/>
          </w:r>
          <w:r>
            <w:rPr>
              <w:color w:val="274E13"/>
            </w:rPr>
            <w:t>12</w:t>
          </w:r>
          <w:r>
            <w:fldChar w:fldCharType="end"/>
          </w:r>
          <w:r>
            <w:fldChar w:fldCharType="end"/>
          </w:r>
        </w:p>
      </w:sdtContent>
    </w:sdt>
    <w:p w14:paraId="32A72192" w14:textId="77777777" w:rsidR="005E3024" w:rsidRDefault="005E3024">
      <w:pPr>
        <w:rPr>
          <w:b/>
          <w:color w:val="274E13"/>
        </w:rPr>
      </w:pPr>
    </w:p>
    <w:p w14:paraId="50BFBDB9" w14:textId="77777777" w:rsidR="005E3024" w:rsidRDefault="005E3024">
      <w:pPr>
        <w:rPr>
          <w:b/>
          <w:color w:val="274E13"/>
        </w:rPr>
      </w:pPr>
    </w:p>
    <w:p w14:paraId="66DE3A52" w14:textId="77777777" w:rsidR="005E3024" w:rsidRDefault="005E3024">
      <w:pPr>
        <w:rPr>
          <w:b/>
          <w:color w:val="274E13"/>
        </w:rPr>
      </w:pPr>
    </w:p>
    <w:p w14:paraId="76704D01" w14:textId="77777777" w:rsidR="005E3024" w:rsidRDefault="005E3024">
      <w:pPr>
        <w:rPr>
          <w:b/>
          <w:color w:val="274E13"/>
        </w:rPr>
      </w:pPr>
    </w:p>
    <w:p w14:paraId="4D470ACF" w14:textId="77777777" w:rsidR="005E3024" w:rsidRDefault="005E3024">
      <w:pPr>
        <w:rPr>
          <w:b/>
          <w:color w:val="274E13"/>
        </w:rPr>
      </w:pPr>
    </w:p>
    <w:p w14:paraId="39769352" w14:textId="77777777" w:rsidR="005E3024" w:rsidRDefault="003028E0">
      <w:pPr>
        <w:pStyle w:val="Heading1"/>
        <w:rPr>
          <w:color w:val="274E13"/>
        </w:rPr>
      </w:pPr>
      <w:bookmarkStart w:id="0" w:name="_epdi30d2ath4" w:colFirst="0" w:colLast="0"/>
      <w:bookmarkEnd w:id="0"/>
      <w:r>
        <w:rPr>
          <w:color w:val="274E13"/>
        </w:rPr>
        <w:lastRenderedPageBreak/>
        <w:t>1. Introduction</w:t>
      </w:r>
    </w:p>
    <w:p w14:paraId="14FE8EC1" w14:textId="77777777" w:rsidR="005E3024" w:rsidRDefault="003028E0">
      <w:r>
        <w:rPr>
          <w:sz w:val="20"/>
          <w:szCs w:val="20"/>
        </w:rPr>
        <w:t xml:space="preserve">This introduction should cover the overview of this SRS document. Furthermore, this document has a table of definitions and abbreviations. </w:t>
      </w:r>
    </w:p>
    <w:p w14:paraId="04B72D0D" w14:textId="77777777" w:rsidR="005E3024" w:rsidRDefault="005E3024">
      <w:pPr>
        <w:rPr>
          <w:b/>
          <w:color w:val="93C47D"/>
        </w:rPr>
      </w:pPr>
    </w:p>
    <w:p w14:paraId="02480246" w14:textId="77777777" w:rsidR="005E3024" w:rsidRDefault="003028E0">
      <w:pPr>
        <w:pStyle w:val="Heading2"/>
        <w:rPr>
          <w:color w:val="93C47D"/>
        </w:rPr>
      </w:pPr>
      <w:bookmarkStart w:id="1" w:name="_teathxjrz06u" w:colFirst="0" w:colLast="0"/>
      <w:bookmarkEnd w:id="1"/>
      <w:r>
        <w:rPr>
          <w:color w:val="93C47D"/>
        </w:rPr>
        <w:t>1.1. Purpose</w:t>
      </w:r>
    </w:p>
    <w:p w14:paraId="1F8BF3E6" w14:textId="77777777" w:rsidR="005E3024" w:rsidRDefault="003028E0">
      <w:pPr>
        <w:rPr>
          <w:sz w:val="20"/>
          <w:szCs w:val="20"/>
        </w:rPr>
      </w:pPr>
      <w:r>
        <w:rPr>
          <w:sz w:val="20"/>
          <w:szCs w:val="20"/>
        </w:rPr>
        <w:t xml:space="preserve">The purpose of this document is to provide a detailed description of the requirements for the </w:t>
      </w:r>
      <w:commentRangeStart w:id="2"/>
      <w:r>
        <w:rPr>
          <w:sz w:val="20"/>
          <w:szCs w:val="20"/>
        </w:rPr>
        <w:t>“Average Othello”</w:t>
      </w:r>
      <w:commentRangeEnd w:id="2"/>
      <w:r w:rsidR="000A2F32">
        <w:rPr>
          <w:rStyle w:val="CommentReference"/>
        </w:rPr>
        <w:commentReference w:id="2"/>
      </w:r>
      <w:r>
        <w:rPr>
          <w:sz w:val="20"/>
          <w:szCs w:val="20"/>
        </w:rPr>
        <w:t xml:space="preserve"> application. It will </w:t>
      </w:r>
      <w:commentRangeStart w:id="3"/>
      <w:r>
        <w:rPr>
          <w:sz w:val="20"/>
          <w:szCs w:val="20"/>
        </w:rPr>
        <w:t xml:space="preserve">demonstrate the development </w:t>
      </w:r>
      <w:commentRangeEnd w:id="3"/>
      <w:r w:rsidR="000A2F32">
        <w:rPr>
          <w:rStyle w:val="CommentReference"/>
        </w:rPr>
        <w:commentReference w:id="3"/>
      </w:r>
      <w:r>
        <w:rPr>
          <w:sz w:val="20"/>
          <w:szCs w:val="20"/>
        </w:rPr>
        <w:t>of the program and will also show the constraints, interface, and interactions.</w:t>
      </w:r>
    </w:p>
    <w:p w14:paraId="5718886F" w14:textId="77777777" w:rsidR="005E3024" w:rsidRDefault="005E3024">
      <w:pPr>
        <w:rPr>
          <w:i/>
          <w:sz w:val="20"/>
          <w:szCs w:val="20"/>
        </w:rPr>
      </w:pPr>
    </w:p>
    <w:p w14:paraId="6336FEE9" w14:textId="77777777" w:rsidR="005E3024" w:rsidRDefault="003028E0">
      <w:pPr>
        <w:pStyle w:val="Heading2"/>
        <w:rPr>
          <w:color w:val="93C47D"/>
        </w:rPr>
      </w:pPr>
      <w:bookmarkStart w:id="4" w:name="_17hz8hmwbxep" w:colFirst="0" w:colLast="0"/>
      <w:bookmarkEnd w:id="4"/>
      <w:r>
        <w:rPr>
          <w:color w:val="93C47D"/>
        </w:rPr>
        <w:t>1.2. Intended Audience</w:t>
      </w:r>
    </w:p>
    <w:p w14:paraId="4FDE22C2" w14:textId="77777777" w:rsidR="005E3024" w:rsidRDefault="003028E0">
      <w:pPr>
        <w:rPr>
          <w:b/>
          <w:color w:val="93C47D"/>
          <w:sz w:val="26"/>
          <w:szCs w:val="26"/>
        </w:rPr>
      </w:pPr>
      <w:r>
        <w:rPr>
          <w:sz w:val="20"/>
          <w:szCs w:val="20"/>
        </w:rPr>
        <w:t>This document is intended for people with a basic knowledge of Java and a basic knowledge of software engineering.</w:t>
      </w:r>
    </w:p>
    <w:p w14:paraId="17E85ED2" w14:textId="77777777" w:rsidR="005E3024" w:rsidRDefault="005E3024">
      <w:pPr>
        <w:rPr>
          <w:sz w:val="20"/>
          <w:szCs w:val="20"/>
        </w:rPr>
      </w:pPr>
    </w:p>
    <w:p w14:paraId="488A58CF" w14:textId="77777777" w:rsidR="005E3024" w:rsidRDefault="003028E0">
      <w:pPr>
        <w:pStyle w:val="Heading2"/>
        <w:rPr>
          <w:color w:val="93C47D"/>
        </w:rPr>
      </w:pPr>
      <w:bookmarkStart w:id="5" w:name="_91hpz4y95t1y" w:colFirst="0" w:colLast="0"/>
      <w:bookmarkEnd w:id="5"/>
      <w:r>
        <w:rPr>
          <w:color w:val="93C47D"/>
        </w:rPr>
        <w:t xml:space="preserve">1.3. Scope </w:t>
      </w:r>
    </w:p>
    <w:p w14:paraId="7E7DD1B7" w14:textId="77777777" w:rsidR="005E3024" w:rsidRDefault="003028E0">
      <w:pPr>
        <w:rPr>
          <w:sz w:val="20"/>
          <w:szCs w:val="20"/>
        </w:rPr>
      </w:pPr>
      <w:r>
        <w:rPr>
          <w:sz w:val="20"/>
          <w:szCs w:val="20"/>
        </w:rPr>
        <w:t xml:space="preserve">“Average Othello” is a desktop application that allows the user to play a virtual version of the board game Othello (and </w:t>
      </w:r>
      <w:proofErr w:type="spellStart"/>
      <w:r>
        <w:rPr>
          <w:sz w:val="20"/>
          <w:szCs w:val="20"/>
        </w:rPr>
        <w:t>Reversi</w:t>
      </w:r>
      <w:proofErr w:type="spellEnd"/>
      <w:r>
        <w:rPr>
          <w:sz w:val="20"/>
          <w:szCs w:val="20"/>
        </w:rPr>
        <w:t xml:space="preserve">). The application should emulate the experience of playing Othello using the modern ruleset created by </w:t>
      </w:r>
      <w:proofErr w:type="spellStart"/>
      <w:r>
        <w:rPr>
          <w:sz w:val="20"/>
          <w:szCs w:val="20"/>
        </w:rPr>
        <w:t>Goro</w:t>
      </w:r>
      <w:proofErr w:type="spellEnd"/>
      <w:r>
        <w:rPr>
          <w:sz w:val="20"/>
          <w:szCs w:val="20"/>
        </w:rPr>
        <w:t xml:space="preserve"> Hasegawa in 1971. It should also provide the option to play with the older </w:t>
      </w:r>
      <w:proofErr w:type="spellStart"/>
      <w:r>
        <w:rPr>
          <w:sz w:val="20"/>
          <w:szCs w:val="20"/>
        </w:rPr>
        <w:t>Reversi</w:t>
      </w:r>
      <w:proofErr w:type="spellEnd"/>
      <w:r>
        <w:rPr>
          <w:sz w:val="20"/>
          <w:szCs w:val="20"/>
        </w:rPr>
        <w:t xml:space="preserve"> ruleset if the user so chooses.</w:t>
      </w:r>
    </w:p>
    <w:p w14:paraId="3BE3557D" w14:textId="77777777" w:rsidR="005E3024" w:rsidRDefault="005E3024">
      <w:pPr>
        <w:rPr>
          <w:sz w:val="20"/>
          <w:szCs w:val="20"/>
        </w:rPr>
      </w:pPr>
    </w:p>
    <w:p w14:paraId="1B536791" w14:textId="77777777" w:rsidR="005E3024" w:rsidRDefault="003028E0">
      <w:pPr>
        <w:rPr>
          <w:sz w:val="20"/>
          <w:szCs w:val="20"/>
        </w:rPr>
      </w:pPr>
      <w:r>
        <w:rPr>
          <w:sz w:val="20"/>
          <w:szCs w:val="20"/>
        </w:rPr>
        <w:t>Othello is a game played by two players on an 8</w:t>
      </w:r>
      <w:ins w:id="6" w:author="Wittman, Barry" w:date="2022-09-11T11:40:00Z">
        <w:r w:rsidR="000A2F32">
          <w:rPr>
            <w:sz w:val="20"/>
            <w:szCs w:val="20"/>
          </w:rPr>
          <w:t xml:space="preserve"> ×</w:t>
        </w:r>
      </w:ins>
      <w:del w:id="7" w:author="Wittman, Barry" w:date="2022-09-11T11:40:00Z">
        <w:r w:rsidDel="000A2F32">
          <w:rPr>
            <w:sz w:val="20"/>
            <w:szCs w:val="20"/>
          </w:rPr>
          <w:delText>x</w:delText>
        </w:r>
      </w:del>
      <w:ins w:id="8" w:author="Wittman, Barry" w:date="2022-09-11T11:40:00Z">
        <w:r w:rsidR="000A2F32">
          <w:rPr>
            <w:sz w:val="20"/>
            <w:szCs w:val="20"/>
          </w:rPr>
          <w:t xml:space="preserve"> </w:t>
        </w:r>
      </w:ins>
      <w:r>
        <w:rPr>
          <w:sz w:val="20"/>
          <w:szCs w:val="20"/>
        </w:rPr>
        <w:t>8 grid-based board. Each player is assigned a color, typically either black or white. Players take turns placing one piece of their color on the board in a spot on the grid adjacent to another piece of either color that has already been placed. If any piece of an opponent’s color is placed between two pieces of a player’s color–that is, a straight line can be drawn between two pieces of a player’s color, and there are pieces of an opponent’s color that fall on that line–then all pieces of the opponent’s color should be replaced with pieces of the player’s color. The objective of the game is to have more pieces of the board in your color than your opponent once all the spots on the board are filled with pieces.</w:t>
      </w:r>
    </w:p>
    <w:p w14:paraId="69B8E044" w14:textId="77777777" w:rsidR="005E3024" w:rsidRDefault="005E3024">
      <w:pPr>
        <w:rPr>
          <w:sz w:val="20"/>
          <w:szCs w:val="20"/>
        </w:rPr>
      </w:pPr>
    </w:p>
    <w:p w14:paraId="7480928D" w14:textId="77777777" w:rsidR="005E3024" w:rsidRDefault="003028E0">
      <w:pPr>
        <w:rPr>
          <w:sz w:val="20"/>
          <w:szCs w:val="20"/>
        </w:rPr>
      </w:pPr>
      <w:r>
        <w:rPr>
          <w:sz w:val="20"/>
          <w:szCs w:val="20"/>
        </w:rPr>
        <w:t>The application should display an 8</w:t>
      </w:r>
      <w:ins w:id="9" w:author="Wittman, Barry" w:date="2022-09-11T11:40:00Z">
        <w:r w:rsidR="000A2F32">
          <w:rPr>
            <w:sz w:val="20"/>
            <w:szCs w:val="20"/>
          </w:rPr>
          <w:t xml:space="preserve"> ×</w:t>
        </w:r>
      </w:ins>
      <w:del w:id="10" w:author="Wittman, Barry" w:date="2022-09-11T11:40:00Z">
        <w:r w:rsidDel="000A2F32">
          <w:rPr>
            <w:sz w:val="20"/>
            <w:szCs w:val="20"/>
          </w:rPr>
          <w:delText>x</w:delText>
        </w:r>
      </w:del>
      <w:ins w:id="11" w:author="Wittman, Barry" w:date="2022-09-11T11:40:00Z">
        <w:r w:rsidR="000A2F32">
          <w:rPr>
            <w:sz w:val="20"/>
            <w:szCs w:val="20"/>
          </w:rPr>
          <w:t xml:space="preserve"> </w:t>
        </w:r>
      </w:ins>
      <w:r>
        <w:rPr>
          <w:sz w:val="20"/>
          <w:szCs w:val="20"/>
        </w:rPr>
        <w:t>8 grid-based board similar to that used in real-world games of Othello, where users should be able to place their pieces to play the game. The game should be playable using the mouse and left-click button to place pieces on the virtual game board. Upon the start of a game, the user should be given the option to play against an AI opponent, a real opponent using a singular instance of the application, and a real opponent with a second instance of the application running, where the two applications communicate via a network connection.</w:t>
      </w:r>
    </w:p>
    <w:p w14:paraId="0383231D" w14:textId="77777777" w:rsidR="005E3024" w:rsidRDefault="003028E0">
      <w:pPr>
        <w:rPr>
          <w:sz w:val="20"/>
          <w:szCs w:val="20"/>
        </w:rPr>
      </w:pPr>
      <w:r>
        <w:rPr>
          <w:sz w:val="20"/>
          <w:szCs w:val="20"/>
        </w:rPr>
        <w:t xml:space="preserve"> </w:t>
      </w:r>
    </w:p>
    <w:p w14:paraId="58E6B4A0" w14:textId="77777777" w:rsidR="005E3024" w:rsidRDefault="003028E0">
      <w:pPr>
        <w:pStyle w:val="Heading2"/>
        <w:rPr>
          <w:color w:val="93C47D"/>
        </w:rPr>
      </w:pPr>
      <w:bookmarkStart w:id="12" w:name="_ycv2l6d6po6n" w:colFirst="0" w:colLast="0"/>
      <w:bookmarkEnd w:id="12"/>
      <w:r>
        <w:rPr>
          <w:color w:val="93C47D"/>
        </w:rPr>
        <w:t>1.4. Definition</w:t>
      </w:r>
      <w:ins w:id="13" w:author="Wittman, Barry" w:date="2022-09-11T11:41:00Z">
        <w:r w:rsidR="000A2F32">
          <w:rPr>
            <w:color w:val="93C47D"/>
          </w:rPr>
          <w:t>s</w:t>
        </w:r>
      </w:ins>
    </w:p>
    <w:p w14:paraId="25AC3498" w14:textId="77777777" w:rsidR="005E3024" w:rsidRDefault="005E3024">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3024" w14:paraId="3E6E324D" w14:textId="77777777">
        <w:tc>
          <w:tcPr>
            <w:tcW w:w="4680" w:type="dxa"/>
            <w:shd w:val="clear" w:color="auto" w:fill="auto"/>
            <w:tcMar>
              <w:top w:w="100" w:type="dxa"/>
              <w:left w:w="100" w:type="dxa"/>
              <w:bottom w:w="100" w:type="dxa"/>
              <w:right w:w="100" w:type="dxa"/>
            </w:tcMar>
          </w:tcPr>
          <w:p w14:paraId="5A6A7638" w14:textId="77777777" w:rsidR="005E3024" w:rsidRDefault="003028E0">
            <w:pPr>
              <w:widowControl w:val="0"/>
              <w:pBdr>
                <w:top w:val="nil"/>
                <w:left w:val="nil"/>
                <w:bottom w:val="nil"/>
                <w:right w:val="nil"/>
                <w:between w:val="nil"/>
              </w:pBdr>
              <w:spacing w:line="240" w:lineRule="auto"/>
              <w:rPr>
                <w:b/>
                <w:sz w:val="20"/>
                <w:szCs w:val="20"/>
              </w:rPr>
            </w:pPr>
            <w:r>
              <w:rPr>
                <w:b/>
                <w:sz w:val="20"/>
                <w:szCs w:val="20"/>
              </w:rPr>
              <w:lastRenderedPageBreak/>
              <w:t>Term</w:t>
            </w:r>
          </w:p>
        </w:tc>
        <w:tc>
          <w:tcPr>
            <w:tcW w:w="4680" w:type="dxa"/>
            <w:shd w:val="clear" w:color="auto" w:fill="auto"/>
            <w:tcMar>
              <w:top w:w="100" w:type="dxa"/>
              <w:left w:w="100" w:type="dxa"/>
              <w:bottom w:w="100" w:type="dxa"/>
              <w:right w:w="100" w:type="dxa"/>
            </w:tcMar>
          </w:tcPr>
          <w:p w14:paraId="41463BBA" w14:textId="77777777" w:rsidR="005E3024" w:rsidRDefault="003028E0">
            <w:pPr>
              <w:widowControl w:val="0"/>
              <w:pBdr>
                <w:top w:val="nil"/>
                <w:left w:val="nil"/>
                <w:bottom w:val="nil"/>
                <w:right w:val="nil"/>
                <w:between w:val="nil"/>
              </w:pBdr>
              <w:spacing w:line="240" w:lineRule="auto"/>
              <w:rPr>
                <w:b/>
                <w:sz w:val="20"/>
                <w:szCs w:val="20"/>
              </w:rPr>
            </w:pPr>
            <w:r>
              <w:rPr>
                <w:b/>
                <w:sz w:val="20"/>
                <w:szCs w:val="20"/>
              </w:rPr>
              <w:t>Definition</w:t>
            </w:r>
          </w:p>
        </w:tc>
      </w:tr>
      <w:tr w:rsidR="005E3024" w14:paraId="041CF9DE" w14:textId="77777777">
        <w:trPr>
          <w:trHeight w:val="1514"/>
        </w:trPr>
        <w:tc>
          <w:tcPr>
            <w:tcW w:w="4680" w:type="dxa"/>
            <w:shd w:val="clear" w:color="auto" w:fill="auto"/>
            <w:tcMar>
              <w:top w:w="100" w:type="dxa"/>
              <w:left w:w="100" w:type="dxa"/>
              <w:bottom w:w="100" w:type="dxa"/>
              <w:right w:w="100" w:type="dxa"/>
            </w:tcMar>
          </w:tcPr>
          <w:p w14:paraId="248C84BF" w14:textId="77777777" w:rsidR="005E3024" w:rsidRDefault="003028E0">
            <w:pPr>
              <w:widowControl w:val="0"/>
              <w:pBdr>
                <w:top w:val="nil"/>
                <w:left w:val="nil"/>
                <w:bottom w:val="nil"/>
                <w:right w:val="nil"/>
                <w:between w:val="nil"/>
              </w:pBdr>
              <w:spacing w:line="240" w:lineRule="auto"/>
              <w:rPr>
                <w:sz w:val="20"/>
                <w:szCs w:val="20"/>
              </w:rPr>
            </w:pPr>
            <w:proofErr w:type="spellStart"/>
            <w:r>
              <w:rPr>
                <w:sz w:val="20"/>
                <w:szCs w:val="20"/>
              </w:rPr>
              <w:t>Reversi</w:t>
            </w:r>
            <w:proofErr w:type="spellEnd"/>
          </w:p>
        </w:tc>
        <w:tc>
          <w:tcPr>
            <w:tcW w:w="4680" w:type="dxa"/>
            <w:shd w:val="clear" w:color="auto" w:fill="auto"/>
            <w:tcMar>
              <w:top w:w="100" w:type="dxa"/>
              <w:left w:w="100" w:type="dxa"/>
              <w:bottom w:w="100" w:type="dxa"/>
              <w:right w:w="100" w:type="dxa"/>
            </w:tcMar>
          </w:tcPr>
          <w:p w14:paraId="3DCD65E2" w14:textId="77777777" w:rsidR="005E3024" w:rsidRDefault="003028E0">
            <w:pPr>
              <w:widowControl w:val="0"/>
              <w:spacing w:line="240" w:lineRule="auto"/>
              <w:rPr>
                <w:color w:val="0E101A"/>
                <w:sz w:val="20"/>
                <w:szCs w:val="20"/>
              </w:rPr>
            </w:pPr>
            <w:r>
              <w:rPr>
                <w:color w:val="0E101A"/>
                <w:sz w:val="20"/>
                <w:szCs w:val="20"/>
              </w:rPr>
              <w:t>Another name for Othello that uses an 8</w:t>
            </w:r>
            <w:ins w:id="14" w:author="Wittman, Barry" w:date="2022-09-11T11:41:00Z">
              <w:r w:rsidR="000A2F32">
                <w:rPr>
                  <w:color w:val="0E101A"/>
                  <w:sz w:val="20"/>
                  <w:szCs w:val="20"/>
                </w:rPr>
                <w:t xml:space="preserve"> ×</w:t>
              </w:r>
            </w:ins>
            <w:del w:id="15" w:author="Wittman, Barry" w:date="2022-09-11T11:41:00Z">
              <w:r w:rsidDel="000A2F32">
                <w:rPr>
                  <w:color w:val="0E101A"/>
                  <w:sz w:val="20"/>
                  <w:szCs w:val="20"/>
                </w:rPr>
                <w:delText>x</w:delText>
              </w:r>
            </w:del>
            <w:ins w:id="16" w:author="Wittman, Barry" w:date="2022-09-11T11:41:00Z">
              <w:r w:rsidR="000A2F32">
                <w:rPr>
                  <w:color w:val="0E101A"/>
                  <w:sz w:val="20"/>
                  <w:szCs w:val="20"/>
                </w:rPr>
                <w:t xml:space="preserve"> </w:t>
              </w:r>
            </w:ins>
            <w:r>
              <w:rPr>
                <w:color w:val="0E101A"/>
                <w:sz w:val="20"/>
                <w:szCs w:val="20"/>
              </w:rPr>
              <w:t>8 board and 32 pieces for each player.</w:t>
            </w:r>
          </w:p>
          <w:p w14:paraId="0BCA686B" w14:textId="77777777" w:rsidR="005E3024" w:rsidRDefault="003028E0">
            <w:pPr>
              <w:widowControl w:val="0"/>
              <w:spacing w:line="240" w:lineRule="auto"/>
              <w:rPr>
                <w:color w:val="0E101A"/>
                <w:sz w:val="20"/>
                <w:szCs w:val="20"/>
              </w:rPr>
            </w:pPr>
            <w:proofErr w:type="spellStart"/>
            <w:r>
              <w:rPr>
                <w:color w:val="0E101A"/>
                <w:sz w:val="20"/>
                <w:szCs w:val="20"/>
              </w:rPr>
              <w:t>Reversi</w:t>
            </w:r>
            <w:proofErr w:type="spellEnd"/>
            <w:r>
              <w:rPr>
                <w:color w:val="0E101A"/>
                <w:sz w:val="20"/>
                <w:szCs w:val="20"/>
              </w:rPr>
              <w:t xml:space="preserve"> is the original game on which Othello is based. Othello is a specific </w:t>
            </w:r>
            <w:r>
              <w:rPr>
                <w:color w:val="0E101A"/>
                <w:sz w:val="20"/>
                <w:szCs w:val="20"/>
                <w:highlight w:val="white"/>
              </w:rPr>
              <w:t>rule</w:t>
            </w:r>
            <w:del w:id="17" w:author="Wittman, Barry" w:date="2022-09-11T11:42:00Z">
              <w:r w:rsidDel="000A2F32">
                <w:rPr>
                  <w:color w:val="0E101A"/>
                  <w:sz w:val="20"/>
                  <w:szCs w:val="20"/>
                  <w:highlight w:val="white"/>
                </w:rPr>
                <w:delText xml:space="preserve"> </w:delText>
              </w:r>
            </w:del>
            <w:r>
              <w:rPr>
                <w:color w:val="0E101A"/>
                <w:sz w:val="20"/>
                <w:szCs w:val="20"/>
                <w:highlight w:val="white"/>
              </w:rPr>
              <w:t>set</w:t>
            </w:r>
            <w:r>
              <w:rPr>
                <w:color w:val="FF0000"/>
                <w:sz w:val="20"/>
                <w:szCs w:val="20"/>
                <w:highlight w:val="white"/>
              </w:rPr>
              <w:t xml:space="preserve"> </w:t>
            </w:r>
            <w:r>
              <w:rPr>
                <w:color w:val="0E101A"/>
                <w:sz w:val="20"/>
                <w:szCs w:val="20"/>
              </w:rPr>
              <w:t xml:space="preserve">variant of </w:t>
            </w:r>
            <w:proofErr w:type="spellStart"/>
            <w:r>
              <w:rPr>
                <w:color w:val="0E101A"/>
                <w:sz w:val="20"/>
                <w:szCs w:val="20"/>
              </w:rPr>
              <w:t>Reversi</w:t>
            </w:r>
            <w:proofErr w:type="spellEnd"/>
            <w:r>
              <w:rPr>
                <w:color w:val="0E101A"/>
                <w:sz w:val="20"/>
                <w:szCs w:val="20"/>
              </w:rPr>
              <w:t xml:space="preserve">, though </w:t>
            </w:r>
            <w:proofErr w:type="spellStart"/>
            <w:r>
              <w:rPr>
                <w:color w:val="0E101A"/>
                <w:sz w:val="20"/>
                <w:szCs w:val="20"/>
              </w:rPr>
              <w:t>Reversi</w:t>
            </w:r>
            <w:proofErr w:type="spellEnd"/>
            <w:r>
              <w:rPr>
                <w:color w:val="0E101A"/>
                <w:sz w:val="20"/>
                <w:szCs w:val="20"/>
              </w:rPr>
              <w:t xml:space="preserve"> and Othello are often used as synonyms of each other.</w:t>
            </w:r>
          </w:p>
          <w:p w14:paraId="6F149820" w14:textId="77777777" w:rsidR="005E3024" w:rsidRDefault="005E3024">
            <w:pPr>
              <w:widowControl w:val="0"/>
              <w:pBdr>
                <w:top w:val="nil"/>
                <w:left w:val="nil"/>
                <w:bottom w:val="nil"/>
                <w:right w:val="nil"/>
                <w:between w:val="nil"/>
              </w:pBdr>
              <w:spacing w:line="240" w:lineRule="auto"/>
              <w:rPr>
                <w:sz w:val="20"/>
                <w:szCs w:val="20"/>
              </w:rPr>
            </w:pPr>
          </w:p>
        </w:tc>
      </w:tr>
      <w:tr w:rsidR="005E3024" w14:paraId="59411C73" w14:textId="77777777">
        <w:tc>
          <w:tcPr>
            <w:tcW w:w="4680" w:type="dxa"/>
            <w:shd w:val="clear" w:color="auto" w:fill="auto"/>
            <w:tcMar>
              <w:top w:w="100" w:type="dxa"/>
              <w:left w:w="100" w:type="dxa"/>
              <w:bottom w:w="100" w:type="dxa"/>
              <w:right w:w="100" w:type="dxa"/>
            </w:tcMar>
          </w:tcPr>
          <w:p w14:paraId="66AA5F09" w14:textId="77777777" w:rsidR="005E3024" w:rsidRDefault="003028E0">
            <w:pPr>
              <w:widowControl w:val="0"/>
              <w:pBdr>
                <w:top w:val="nil"/>
                <w:left w:val="nil"/>
                <w:bottom w:val="nil"/>
                <w:right w:val="nil"/>
                <w:between w:val="nil"/>
              </w:pBdr>
              <w:spacing w:line="240" w:lineRule="auto"/>
              <w:rPr>
                <w:sz w:val="20"/>
                <w:szCs w:val="20"/>
              </w:rPr>
            </w:pPr>
            <w:r>
              <w:rPr>
                <w:sz w:val="20"/>
                <w:szCs w:val="20"/>
              </w:rPr>
              <w:t>User</w:t>
            </w:r>
          </w:p>
        </w:tc>
        <w:tc>
          <w:tcPr>
            <w:tcW w:w="4680" w:type="dxa"/>
            <w:shd w:val="clear" w:color="auto" w:fill="auto"/>
            <w:tcMar>
              <w:top w:w="100" w:type="dxa"/>
              <w:left w:w="100" w:type="dxa"/>
              <w:bottom w:w="100" w:type="dxa"/>
              <w:right w:w="100" w:type="dxa"/>
            </w:tcMar>
          </w:tcPr>
          <w:p w14:paraId="310CCE9D" w14:textId="77777777" w:rsidR="005E3024" w:rsidRDefault="003028E0">
            <w:pPr>
              <w:widowControl w:val="0"/>
              <w:spacing w:line="240" w:lineRule="auto"/>
              <w:rPr>
                <w:color w:val="0E101A"/>
                <w:sz w:val="20"/>
                <w:szCs w:val="20"/>
              </w:rPr>
            </w:pPr>
            <w:r>
              <w:rPr>
                <w:color w:val="0E101A"/>
                <w:sz w:val="20"/>
                <w:szCs w:val="20"/>
              </w:rPr>
              <w:t>Someone who is operating the game piece and the one who is interacting with the software</w:t>
            </w:r>
          </w:p>
          <w:p w14:paraId="535F178E" w14:textId="77777777" w:rsidR="005E3024" w:rsidRDefault="003028E0">
            <w:pPr>
              <w:widowControl w:val="0"/>
              <w:spacing w:line="240" w:lineRule="auto"/>
              <w:rPr>
                <w:color w:val="0E101A"/>
                <w:sz w:val="20"/>
                <w:szCs w:val="20"/>
              </w:rPr>
            </w:pPr>
            <w:r>
              <w:rPr>
                <w:color w:val="0E101A"/>
                <w:sz w:val="20"/>
                <w:szCs w:val="20"/>
              </w:rPr>
              <w:t>Someone who is interacting with the software. A user is sometimes also a player, but not always. For example, a user who is clicking a button on the application’s main menu is not a player because a game for the user to play has not yet been started.</w:t>
            </w:r>
          </w:p>
          <w:p w14:paraId="0217771C" w14:textId="77777777" w:rsidR="005E3024" w:rsidRDefault="005E3024">
            <w:pPr>
              <w:widowControl w:val="0"/>
              <w:pBdr>
                <w:top w:val="nil"/>
                <w:left w:val="nil"/>
                <w:bottom w:val="nil"/>
                <w:right w:val="nil"/>
                <w:between w:val="nil"/>
              </w:pBdr>
              <w:spacing w:line="240" w:lineRule="auto"/>
              <w:rPr>
                <w:i/>
                <w:sz w:val="20"/>
                <w:szCs w:val="20"/>
              </w:rPr>
            </w:pPr>
          </w:p>
        </w:tc>
      </w:tr>
      <w:tr w:rsidR="005E3024" w14:paraId="71877BC8" w14:textId="77777777">
        <w:tc>
          <w:tcPr>
            <w:tcW w:w="4680" w:type="dxa"/>
            <w:shd w:val="clear" w:color="auto" w:fill="auto"/>
            <w:tcMar>
              <w:top w:w="100" w:type="dxa"/>
              <w:left w:w="100" w:type="dxa"/>
              <w:bottom w:w="100" w:type="dxa"/>
              <w:right w:w="100" w:type="dxa"/>
            </w:tcMar>
          </w:tcPr>
          <w:p w14:paraId="31ED5939" w14:textId="77777777" w:rsidR="005E3024" w:rsidRDefault="003028E0">
            <w:pPr>
              <w:widowControl w:val="0"/>
              <w:pBdr>
                <w:top w:val="nil"/>
                <w:left w:val="nil"/>
                <w:bottom w:val="nil"/>
                <w:right w:val="nil"/>
                <w:between w:val="nil"/>
              </w:pBdr>
              <w:spacing w:line="240" w:lineRule="auto"/>
              <w:rPr>
                <w:sz w:val="20"/>
                <w:szCs w:val="20"/>
              </w:rPr>
            </w:pPr>
            <w:r>
              <w:rPr>
                <w:sz w:val="20"/>
                <w:szCs w:val="20"/>
              </w:rPr>
              <w:t>Player</w:t>
            </w:r>
          </w:p>
        </w:tc>
        <w:tc>
          <w:tcPr>
            <w:tcW w:w="4680" w:type="dxa"/>
            <w:shd w:val="clear" w:color="auto" w:fill="auto"/>
            <w:tcMar>
              <w:top w:w="100" w:type="dxa"/>
              <w:left w:w="100" w:type="dxa"/>
              <w:bottom w:w="100" w:type="dxa"/>
              <w:right w:w="100" w:type="dxa"/>
            </w:tcMar>
          </w:tcPr>
          <w:p w14:paraId="7984AA55" w14:textId="77777777" w:rsidR="005E3024" w:rsidRDefault="003028E0">
            <w:pPr>
              <w:widowControl w:val="0"/>
              <w:pBdr>
                <w:top w:val="nil"/>
                <w:left w:val="nil"/>
                <w:bottom w:val="nil"/>
                <w:right w:val="nil"/>
                <w:between w:val="nil"/>
              </w:pBdr>
              <w:spacing w:line="240" w:lineRule="auto"/>
              <w:rPr>
                <w:sz w:val="20"/>
                <w:szCs w:val="20"/>
              </w:rPr>
            </w:pPr>
            <w:r>
              <w:rPr>
                <w:sz w:val="20"/>
                <w:szCs w:val="20"/>
              </w:rPr>
              <w:t>Someone who is interacting with the software in order to play a game of Othello.</w:t>
            </w:r>
          </w:p>
        </w:tc>
      </w:tr>
      <w:tr w:rsidR="005E3024" w14:paraId="00959FEE" w14:textId="77777777">
        <w:tc>
          <w:tcPr>
            <w:tcW w:w="4680" w:type="dxa"/>
            <w:shd w:val="clear" w:color="auto" w:fill="auto"/>
            <w:tcMar>
              <w:top w:w="100" w:type="dxa"/>
              <w:left w:w="100" w:type="dxa"/>
              <w:bottom w:w="100" w:type="dxa"/>
              <w:right w:w="100" w:type="dxa"/>
            </w:tcMar>
          </w:tcPr>
          <w:p w14:paraId="75A4A010" w14:textId="77777777" w:rsidR="005E3024" w:rsidRDefault="003028E0">
            <w:pPr>
              <w:widowControl w:val="0"/>
              <w:pBdr>
                <w:top w:val="nil"/>
                <w:left w:val="nil"/>
                <w:bottom w:val="nil"/>
                <w:right w:val="nil"/>
                <w:between w:val="nil"/>
              </w:pBdr>
              <w:spacing w:line="240" w:lineRule="auto"/>
              <w:rPr>
                <w:sz w:val="20"/>
                <w:szCs w:val="20"/>
              </w:rPr>
            </w:pPr>
            <w:r>
              <w:rPr>
                <w:sz w:val="20"/>
                <w:szCs w:val="20"/>
              </w:rPr>
              <w:t>AI (Artificial Intelligence)</w:t>
            </w:r>
          </w:p>
        </w:tc>
        <w:tc>
          <w:tcPr>
            <w:tcW w:w="4680" w:type="dxa"/>
            <w:shd w:val="clear" w:color="auto" w:fill="auto"/>
            <w:tcMar>
              <w:top w:w="100" w:type="dxa"/>
              <w:left w:w="100" w:type="dxa"/>
              <w:bottom w:w="100" w:type="dxa"/>
              <w:right w:w="100" w:type="dxa"/>
            </w:tcMar>
          </w:tcPr>
          <w:p w14:paraId="479D821E" w14:textId="77777777" w:rsidR="005E3024" w:rsidRDefault="003028E0">
            <w:pPr>
              <w:widowControl w:val="0"/>
              <w:pBdr>
                <w:top w:val="nil"/>
                <w:left w:val="nil"/>
                <w:bottom w:val="nil"/>
                <w:right w:val="nil"/>
                <w:between w:val="nil"/>
              </w:pBdr>
              <w:spacing w:line="240" w:lineRule="auto"/>
              <w:rPr>
                <w:sz w:val="20"/>
                <w:szCs w:val="20"/>
              </w:rPr>
            </w:pPr>
            <w:r>
              <w:rPr>
                <w:color w:val="0E101A"/>
                <w:sz w:val="20"/>
                <w:szCs w:val="20"/>
              </w:rPr>
              <w:t xml:space="preserve">Computer </w:t>
            </w:r>
            <w:del w:id="18" w:author="Wittman, Barry" w:date="2022-09-11T11:42:00Z">
              <w:r w:rsidDel="000A2F32">
                <w:rPr>
                  <w:color w:val="0E101A"/>
                  <w:sz w:val="20"/>
                  <w:szCs w:val="20"/>
                </w:rPr>
                <w:delText xml:space="preserve">Technology </w:delText>
              </w:r>
            </w:del>
            <w:ins w:id="19" w:author="Wittman, Barry" w:date="2022-09-11T11:42:00Z">
              <w:r w:rsidR="000A2F32">
                <w:rPr>
                  <w:color w:val="0E101A"/>
                  <w:sz w:val="20"/>
                  <w:szCs w:val="20"/>
                </w:rPr>
                <w:t xml:space="preserve">technology </w:t>
              </w:r>
            </w:ins>
            <w:r>
              <w:rPr>
                <w:color w:val="0E101A"/>
                <w:sz w:val="20"/>
                <w:szCs w:val="20"/>
              </w:rPr>
              <w:t>that tries to mimic human intelligence. In this document, it refers to the way the software simulates a player’s decision-making by placing pieces on the board in an algorithmically-decided manner in order to allow human players to play the game without another human present.</w:t>
            </w:r>
          </w:p>
        </w:tc>
      </w:tr>
      <w:tr w:rsidR="005E3024" w14:paraId="45FAF07B" w14:textId="77777777">
        <w:tc>
          <w:tcPr>
            <w:tcW w:w="4680" w:type="dxa"/>
            <w:shd w:val="clear" w:color="auto" w:fill="auto"/>
            <w:tcMar>
              <w:top w:w="100" w:type="dxa"/>
              <w:left w:w="100" w:type="dxa"/>
              <w:bottom w:w="100" w:type="dxa"/>
              <w:right w:w="100" w:type="dxa"/>
            </w:tcMar>
          </w:tcPr>
          <w:p w14:paraId="07251793" w14:textId="77777777" w:rsidR="005E3024" w:rsidRDefault="003028E0">
            <w:pPr>
              <w:widowControl w:val="0"/>
              <w:pBdr>
                <w:top w:val="nil"/>
                <w:left w:val="nil"/>
                <w:bottom w:val="nil"/>
                <w:right w:val="nil"/>
                <w:between w:val="nil"/>
              </w:pBdr>
              <w:spacing w:line="240" w:lineRule="auto"/>
              <w:rPr>
                <w:sz w:val="20"/>
                <w:szCs w:val="20"/>
              </w:rPr>
            </w:pPr>
            <w:r>
              <w:rPr>
                <w:sz w:val="20"/>
                <w:szCs w:val="20"/>
              </w:rPr>
              <w:t>Network</w:t>
            </w:r>
          </w:p>
        </w:tc>
        <w:tc>
          <w:tcPr>
            <w:tcW w:w="4680" w:type="dxa"/>
            <w:shd w:val="clear" w:color="auto" w:fill="auto"/>
            <w:tcMar>
              <w:top w:w="100" w:type="dxa"/>
              <w:left w:w="100" w:type="dxa"/>
              <w:bottom w:w="100" w:type="dxa"/>
              <w:right w:w="100" w:type="dxa"/>
            </w:tcMar>
          </w:tcPr>
          <w:p w14:paraId="35061907" w14:textId="77777777" w:rsidR="005E3024" w:rsidRDefault="003028E0">
            <w:pPr>
              <w:widowControl w:val="0"/>
              <w:pBdr>
                <w:top w:val="nil"/>
                <w:left w:val="nil"/>
                <w:bottom w:val="nil"/>
                <w:right w:val="nil"/>
                <w:between w:val="nil"/>
              </w:pBdr>
              <w:spacing w:line="240" w:lineRule="auto"/>
              <w:rPr>
                <w:sz w:val="20"/>
                <w:szCs w:val="20"/>
              </w:rPr>
            </w:pPr>
            <w:r>
              <w:rPr>
                <w:sz w:val="20"/>
                <w:szCs w:val="20"/>
              </w:rPr>
              <w:t xml:space="preserve">A </w:t>
            </w:r>
            <w:commentRangeStart w:id="20"/>
            <w:r>
              <w:rPr>
                <w:sz w:val="20"/>
                <w:szCs w:val="20"/>
              </w:rPr>
              <w:t xml:space="preserve">server </w:t>
            </w:r>
            <w:commentRangeEnd w:id="20"/>
            <w:r w:rsidR="000A2F32">
              <w:rPr>
                <w:rStyle w:val="CommentReference"/>
              </w:rPr>
              <w:commentReference w:id="20"/>
            </w:r>
            <w:r>
              <w:rPr>
                <w:sz w:val="20"/>
                <w:szCs w:val="20"/>
              </w:rPr>
              <w:t>that can connect to different devices.</w:t>
            </w:r>
          </w:p>
        </w:tc>
      </w:tr>
      <w:tr w:rsidR="005E3024" w14:paraId="72608EF2" w14:textId="77777777">
        <w:tc>
          <w:tcPr>
            <w:tcW w:w="4680" w:type="dxa"/>
            <w:shd w:val="clear" w:color="auto" w:fill="auto"/>
            <w:tcMar>
              <w:top w:w="100" w:type="dxa"/>
              <w:left w:w="100" w:type="dxa"/>
              <w:bottom w:w="100" w:type="dxa"/>
              <w:right w:w="100" w:type="dxa"/>
            </w:tcMar>
          </w:tcPr>
          <w:p w14:paraId="46E87317" w14:textId="77777777" w:rsidR="005E3024" w:rsidRDefault="003028E0">
            <w:pPr>
              <w:widowControl w:val="0"/>
              <w:pBdr>
                <w:top w:val="nil"/>
                <w:left w:val="nil"/>
                <w:bottom w:val="nil"/>
                <w:right w:val="nil"/>
                <w:between w:val="nil"/>
              </w:pBdr>
              <w:spacing w:line="240" w:lineRule="auto"/>
              <w:rPr>
                <w:sz w:val="20"/>
                <w:szCs w:val="20"/>
              </w:rPr>
            </w:pPr>
            <w:r>
              <w:rPr>
                <w:sz w:val="20"/>
                <w:szCs w:val="20"/>
              </w:rPr>
              <w:t>Simultaneous multiplayer</w:t>
            </w:r>
          </w:p>
        </w:tc>
        <w:tc>
          <w:tcPr>
            <w:tcW w:w="4680" w:type="dxa"/>
            <w:shd w:val="clear" w:color="auto" w:fill="auto"/>
            <w:tcMar>
              <w:top w:w="100" w:type="dxa"/>
              <w:left w:w="100" w:type="dxa"/>
              <w:bottom w:w="100" w:type="dxa"/>
              <w:right w:w="100" w:type="dxa"/>
            </w:tcMar>
          </w:tcPr>
          <w:p w14:paraId="5E9417C3" w14:textId="77777777" w:rsidR="005E3024" w:rsidRDefault="003028E0">
            <w:pPr>
              <w:widowControl w:val="0"/>
              <w:pBdr>
                <w:top w:val="nil"/>
                <w:left w:val="nil"/>
                <w:bottom w:val="nil"/>
                <w:right w:val="nil"/>
                <w:between w:val="nil"/>
              </w:pBdr>
              <w:spacing w:line="240" w:lineRule="auto"/>
              <w:rPr>
                <w:sz w:val="20"/>
                <w:szCs w:val="20"/>
              </w:rPr>
            </w:pPr>
            <w:r>
              <w:rPr>
                <w:sz w:val="20"/>
                <w:szCs w:val="20"/>
              </w:rPr>
              <w:t>Two or more players/users using the software on one device simultaneously.</w:t>
            </w:r>
          </w:p>
        </w:tc>
      </w:tr>
      <w:tr w:rsidR="005E3024" w14:paraId="2E8A29D8" w14:textId="77777777">
        <w:tc>
          <w:tcPr>
            <w:tcW w:w="4680" w:type="dxa"/>
            <w:shd w:val="clear" w:color="auto" w:fill="auto"/>
            <w:tcMar>
              <w:top w:w="100" w:type="dxa"/>
              <w:left w:w="100" w:type="dxa"/>
              <w:bottom w:w="100" w:type="dxa"/>
              <w:right w:w="100" w:type="dxa"/>
            </w:tcMar>
          </w:tcPr>
          <w:p w14:paraId="7D58C475" w14:textId="77777777" w:rsidR="005E3024" w:rsidRDefault="003028E0">
            <w:pPr>
              <w:widowControl w:val="0"/>
              <w:pBdr>
                <w:top w:val="nil"/>
                <w:left w:val="nil"/>
                <w:bottom w:val="nil"/>
                <w:right w:val="nil"/>
                <w:between w:val="nil"/>
              </w:pBdr>
              <w:spacing w:line="240" w:lineRule="auto"/>
              <w:rPr>
                <w:sz w:val="20"/>
                <w:szCs w:val="20"/>
              </w:rPr>
            </w:pPr>
            <w:r>
              <w:rPr>
                <w:sz w:val="20"/>
                <w:szCs w:val="20"/>
              </w:rPr>
              <w:t>Multiplayer</w:t>
            </w:r>
          </w:p>
        </w:tc>
        <w:tc>
          <w:tcPr>
            <w:tcW w:w="4680" w:type="dxa"/>
            <w:shd w:val="clear" w:color="auto" w:fill="auto"/>
            <w:tcMar>
              <w:top w:w="100" w:type="dxa"/>
              <w:left w:w="100" w:type="dxa"/>
              <w:bottom w:w="100" w:type="dxa"/>
              <w:right w:w="100" w:type="dxa"/>
            </w:tcMar>
          </w:tcPr>
          <w:p w14:paraId="5175C818" w14:textId="77777777" w:rsidR="005E3024" w:rsidRDefault="003028E0">
            <w:pPr>
              <w:widowControl w:val="0"/>
              <w:pBdr>
                <w:top w:val="nil"/>
                <w:left w:val="nil"/>
                <w:bottom w:val="nil"/>
                <w:right w:val="nil"/>
                <w:between w:val="nil"/>
              </w:pBdr>
              <w:spacing w:line="240" w:lineRule="auto"/>
              <w:rPr>
                <w:sz w:val="20"/>
                <w:szCs w:val="20"/>
              </w:rPr>
            </w:pPr>
            <w:r>
              <w:rPr>
                <w:sz w:val="20"/>
                <w:szCs w:val="20"/>
              </w:rPr>
              <w:t>Two or more players/users using the software.</w:t>
            </w:r>
          </w:p>
        </w:tc>
      </w:tr>
      <w:tr w:rsidR="005E3024" w14:paraId="5C4C61C2" w14:textId="77777777">
        <w:tc>
          <w:tcPr>
            <w:tcW w:w="4680" w:type="dxa"/>
            <w:shd w:val="clear" w:color="auto" w:fill="auto"/>
            <w:tcMar>
              <w:top w:w="100" w:type="dxa"/>
              <w:left w:w="100" w:type="dxa"/>
              <w:bottom w:w="100" w:type="dxa"/>
              <w:right w:w="100" w:type="dxa"/>
            </w:tcMar>
          </w:tcPr>
          <w:p w14:paraId="0574173E" w14:textId="77777777" w:rsidR="005E3024" w:rsidRDefault="003028E0">
            <w:pPr>
              <w:widowControl w:val="0"/>
              <w:pBdr>
                <w:top w:val="nil"/>
                <w:left w:val="nil"/>
                <w:bottom w:val="nil"/>
                <w:right w:val="nil"/>
                <w:between w:val="nil"/>
              </w:pBdr>
              <w:spacing w:line="240" w:lineRule="auto"/>
              <w:rPr>
                <w:sz w:val="20"/>
                <w:szCs w:val="20"/>
              </w:rPr>
            </w:pPr>
            <w:r>
              <w:rPr>
                <w:sz w:val="20"/>
                <w:szCs w:val="20"/>
              </w:rPr>
              <w:t>Single</w:t>
            </w:r>
            <w:ins w:id="21" w:author="Wittman, Barry" w:date="2022-09-11T11:43:00Z">
              <w:r w:rsidR="000A2F32">
                <w:rPr>
                  <w:sz w:val="20"/>
                  <w:szCs w:val="20"/>
                </w:rPr>
                <w:t xml:space="preserve"> </w:t>
              </w:r>
            </w:ins>
            <w:r>
              <w:rPr>
                <w:sz w:val="20"/>
                <w:szCs w:val="20"/>
              </w:rPr>
              <w:t>player</w:t>
            </w:r>
          </w:p>
        </w:tc>
        <w:tc>
          <w:tcPr>
            <w:tcW w:w="4680" w:type="dxa"/>
            <w:shd w:val="clear" w:color="auto" w:fill="auto"/>
            <w:tcMar>
              <w:top w:w="100" w:type="dxa"/>
              <w:left w:w="100" w:type="dxa"/>
              <w:bottom w:w="100" w:type="dxa"/>
              <w:right w:w="100" w:type="dxa"/>
            </w:tcMar>
          </w:tcPr>
          <w:p w14:paraId="51AC5BD8" w14:textId="77777777" w:rsidR="005E3024" w:rsidRDefault="003028E0">
            <w:pPr>
              <w:widowControl w:val="0"/>
              <w:pBdr>
                <w:top w:val="nil"/>
                <w:left w:val="nil"/>
                <w:bottom w:val="nil"/>
                <w:right w:val="nil"/>
                <w:between w:val="nil"/>
              </w:pBdr>
              <w:spacing w:line="240" w:lineRule="auto"/>
              <w:rPr>
                <w:sz w:val="20"/>
                <w:szCs w:val="20"/>
              </w:rPr>
            </w:pPr>
            <w:r>
              <w:rPr>
                <w:sz w:val="20"/>
                <w:szCs w:val="20"/>
              </w:rPr>
              <w:t>One player/user using the software.</w:t>
            </w:r>
          </w:p>
        </w:tc>
      </w:tr>
      <w:tr w:rsidR="005E3024" w14:paraId="41B7EFDF" w14:textId="77777777">
        <w:tc>
          <w:tcPr>
            <w:tcW w:w="4680" w:type="dxa"/>
            <w:shd w:val="clear" w:color="auto" w:fill="auto"/>
            <w:tcMar>
              <w:top w:w="100" w:type="dxa"/>
              <w:left w:w="100" w:type="dxa"/>
              <w:bottom w:w="100" w:type="dxa"/>
              <w:right w:w="100" w:type="dxa"/>
            </w:tcMar>
          </w:tcPr>
          <w:p w14:paraId="794F25B7" w14:textId="77777777" w:rsidR="005E3024" w:rsidRDefault="003028E0">
            <w:pPr>
              <w:widowControl w:val="0"/>
              <w:pBdr>
                <w:top w:val="nil"/>
                <w:left w:val="nil"/>
                <w:bottom w:val="nil"/>
                <w:right w:val="nil"/>
                <w:between w:val="nil"/>
              </w:pBdr>
              <w:spacing w:line="240" w:lineRule="auto"/>
              <w:rPr>
                <w:sz w:val="20"/>
                <w:szCs w:val="20"/>
              </w:rPr>
            </w:pPr>
            <w:r>
              <w:rPr>
                <w:sz w:val="20"/>
                <w:szCs w:val="20"/>
              </w:rPr>
              <w:t>OS (Operating System)</w:t>
            </w:r>
          </w:p>
        </w:tc>
        <w:tc>
          <w:tcPr>
            <w:tcW w:w="4680" w:type="dxa"/>
            <w:shd w:val="clear" w:color="auto" w:fill="auto"/>
            <w:tcMar>
              <w:top w:w="100" w:type="dxa"/>
              <w:left w:w="100" w:type="dxa"/>
              <w:bottom w:w="100" w:type="dxa"/>
              <w:right w:w="100" w:type="dxa"/>
            </w:tcMar>
          </w:tcPr>
          <w:p w14:paraId="6C66E04E" w14:textId="77777777" w:rsidR="005E3024" w:rsidRDefault="003028E0">
            <w:pPr>
              <w:widowControl w:val="0"/>
              <w:pBdr>
                <w:top w:val="nil"/>
                <w:left w:val="nil"/>
                <w:bottom w:val="nil"/>
                <w:right w:val="nil"/>
                <w:between w:val="nil"/>
              </w:pBdr>
              <w:spacing w:line="240" w:lineRule="auto"/>
              <w:rPr>
                <w:sz w:val="20"/>
                <w:szCs w:val="20"/>
              </w:rPr>
            </w:pPr>
            <w:r>
              <w:rPr>
                <w:sz w:val="20"/>
                <w:szCs w:val="20"/>
              </w:rPr>
              <w:t xml:space="preserve">System </w:t>
            </w:r>
            <w:del w:id="22" w:author="Wittman, Barry" w:date="2022-09-11T11:43:00Z">
              <w:r w:rsidDel="000A2F32">
                <w:rPr>
                  <w:sz w:val="20"/>
                  <w:szCs w:val="20"/>
                </w:rPr>
                <w:delText xml:space="preserve">Software </w:delText>
              </w:r>
            </w:del>
            <w:ins w:id="23" w:author="Wittman, Barry" w:date="2022-09-11T11:43:00Z">
              <w:r w:rsidR="000A2F32">
                <w:rPr>
                  <w:sz w:val="20"/>
                  <w:szCs w:val="20"/>
                </w:rPr>
                <w:t xml:space="preserve">software </w:t>
              </w:r>
            </w:ins>
            <w:del w:id="24" w:author="Wittman, Barry" w:date="2022-09-11T11:43:00Z">
              <w:r w:rsidDel="000A2F32">
                <w:rPr>
                  <w:sz w:val="20"/>
                  <w:szCs w:val="20"/>
                </w:rPr>
                <w:delText xml:space="preserve">provides </w:delText>
              </w:r>
            </w:del>
            <w:ins w:id="25" w:author="Wittman, Barry" w:date="2022-09-11T11:43:00Z">
              <w:r w:rsidR="000A2F32">
                <w:rPr>
                  <w:sz w:val="20"/>
                  <w:szCs w:val="20"/>
                </w:rPr>
                <w:t xml:space="preserve">providing </w:t>
              </w:r>
            </w:ins>
            <w:r>
              <w:rPr>
                <w:sz w:val="20"/>
                <w:szCs w:val="20"/>
              </w:rPr>
              <w:t>services for the computer program.</w:t>
            </w:r>
          </w:p>
        </w:tc>
      </w:tr>
    </w:tbl>
    <w:p w14:paraId="487A0844" w14:textId="77777777" w:rsidR="005E3024" w:rsidRDefault="005E3024">
      <w:pPr>
        <w:rPr>
          <w:sz w:val="20"/>
          <w:szCs w:val="20"/>
        </w:rPr>
      </w:pPr>
    </w:p>
    <w:p w14:paraId="0C9BF2C5" w14:textId="77777777" w:rsidR="005E3024" w:rsidRDefault="005E3024">
      <w:pPr>
        <w:rPr>
          <w:b/>
          <w:color w:val="93C47D"/>
        </w:rPr>
      </w:pPr>
    </w:p>
    <w:p w14:paraId="55BD2FC7" w14:textId="77777777" w:rsidR="005E3024" w:rsidRDefault="003028E0">
      <w:pPr>
        <w:pStyle w:val="Heading2"/>
        <w:rPr>
          <w:color w:val="93C47D"/>
        </w:rPr>
      </w:pPr>
      <w:bookmarkStart w:id="26" w:name="_9rww1cxjob17" w:colFirst="0" w:colLast="0"/>
      <w:bookmarkEnd w:id="26"/>
      <w:r>
        <w:rPr>
          <w:color w:val="93C47D"/>
        </w:rPr>
        <w:t>1.5. Reference</w:t>
      </w:r>
    </w:p>
    <w:p w14:paraId="55DED8AE" w14:textId="77777777" w:rsidR="005E3024" w:rsidRDefault="003028E0">
      <w:pPr>
        <w:rPr>
          <w:b/>
          <w:sz w:val="20"/>
          <w:szCs w:val="20"/>
        </w:rPr>
      </w:pPr>
      <w:r>
        <w:rPr>
          <w:b/>
          <w:sz w:val="20"/>
          <w:szCs w:val="20"/>
        </w:rPr>
        <w:t xml:space="preserve">[1] World Othello Federation. “OFFICIAL RULES FOR THE GAME OTHELLO” </w:t>
      </w:r>
      <w:r>
        <w:rPr>
          <w:b/>
          <w:i/>
          <w:sz w:val="20"/>
          <w:szCs w:val="20"/>
        </w:rPr>
        <w:t xml:space="preserve">World Othello Federation. </w:t>
      </w:r>
      <w:r>
        <w:rPr>
          <w:b/>
          <w:sz w:val="20"/>
          <w:szCs w:val="20"/>
        </w:rPr>
        <w:t>1 Sep 2022.</w:t>
      </w:r>
    </w:p>
    <w:p w14:paraId="612B80EC" w14:textId="77777777" w:rsidR="005E3024" w:rsidRDefault="003028E0">
      <w:pPr>
        <w:rPr>
          <w:b/>
          <w:color w:val="202122"/>
          <w:sz w:val="21"/>
          <w:szCs w:val="21"/>
          <w:highlight w:val="white"/>
        </w:rPr>
      </w:pPr>
      <w:r>
        <w:rPr>
          <w:b/>
          <w:sz w:val="20"/>
          <w:szCs w:val="20"/>
        </w:rPr>
        <w:t xml:space="preserve">[2] </w:t>
      </w:r>
      <w:r>
        <w:rPr>
          <w:b/>
          <w:color w:val="202122"/>
          <w:sz w:val="21"/>
          <w:szCs w:val="21"/>
          <w:highlight w:val="white"/>
        </w:rPr>
        <w:t xml:space="preserve">Susan Weber. “Behind the Othello Board Game: History and Gameplay” </w:t>
      </w:r>
      <w:r>
        <w:rPr>
          <w:b/>
          <w:i/>
          <w:color w:val="202122"/>
          <w:sz w:val="21"/>
          <w:szCs w:val="21"/>
          <w:highlight w:val="white"/>
        </w:rPr>
        <w:t>LOVE to KNOW</w:t>
      </w:r>
      <w:r>
        <w:rPr>
          <w:b/>
          <w:color w:val="202122"/>
          <w:sz w:val="21"/>
          <w:szCs w:val="21"/>
          <w:highlight w:val="white"/>
        </w:rPr>
        <w:t>. 9 Sep 2022</w:t>
      </w:r>
    </w:p>
    <w:p w14:paraId="5CFDC549" w14:textId="77777777" w:rsidR="005E3024" w:rsidRDefault="003028E0">
      <w:pPr>
        <w:rPr>
          <w:b/>
          <w:color w:val="202122"/>
          <w:sz w:val="21"/>
          <w:szCs w:val="21"/>
          <w:highlight w:val="white"/>
        </w:rPr>
      </w:pPr>
      <w:r>
        <w:rPr>
          <w:b/>
          <w:color w:val="202122"/>
          <w:sz w:val="21"/>
          <w:szCs w:val="21"/>
          <w:highlight w:val="white"/>
        </w:rPr>
        <w:t xml:space="preserve">[3] Home Rec World Editorial Team. “Othello vs. </w:t>
      </w:r>
      <w:proofErr w:type="spellStart"/>
      <w:r>
        <w:rPr>
          <w:b/>
          <w:color w:val="202122"/>
          <w:sz w:val="21"/>
          <w:szCs w:val="21"/>
          <w:highlight w:val="white"/>
        </w:rPr>
        <w:t>Reversi</w:t>
      </w:r>
      <w:proofErr w:type="spellEnd"/>
      <w:r>
        <w:rPr>
          <w:b/>
          <w:color w:val="202122"/>
          <w:sz w:val="21"/>
          <w:szCs w:val="21"/>
          <w:highlight w:val="white"/>
        </w:rPr>
        <w:t xml:space="preserve">: Are They the Same?” </w:t>
      </w:r>
      <w:r>
        <w:rPr>
          <w:b/>
          <w:i/>
          <w:color w:val="202122"/>
          <w:sz w:val="21"/>
          <w:szCs w:val="21"/>
          <w:highlight w:val="white"/>
        </w:rPr>
        <w:t xml:space="preserve">Home Rec World. </w:t>
      </w:r>
      <w:r>
        <w:rPr>
          <w:b/>
          <w:color w:val="202122"/>
          <w:sz w:val="21"/>
          <w:szCs w:val="21"/>
          <w:highlight w:val="white"/>
        </w:rPr>
        <w:t xml:space="preserve"> 8 Sep 2022.</w:t>
      </w:r>
      <w:r>
        <w:rPr>
          <w:b/>
          <w:i/>
          <w:color w:val="202122"/>
          <w:sz w:val="21"/>
          <w:szCs w:val="21"/>
          <w:highlight w:val="white"/>
        </w:rPr>
        <w:t xml:space="preserve"> </w:t>
      </w:r>
    </w:p>
    <w:p w14:paraId="0E865C69" w14:textId="77777777" w:rsidR="005E3024" w:rsidRDefault="005E3024">
      <w:pPr>
        <w:rPr>
          <w:b/>
        </w:rPr>
      </w:pPr>
    </w:p>
    <w:p w14:paraId="5393E848" w14:textId="77777777" w:rsidR="005E3024" w:rsidRDefault="003028E0">
      <w:pPr>
        <w:pStyle w:val="Heading1"/>
        <w:rPr>
          <w:color w:val="274E13"/>
        </w:rPr>
      </w:pPr>
      <w:bookmarkStart w:id="27" w:name="_nao4fiabutiw" w:colFirst="0" w:colLast="0"/>
      <w:bookmarkEnd w:id="27"/>
      <w:r>
        <w:rPr>
          <w:color w:val="274E13"/>
        </w:rPr>
        <w:t>2. Overall description</w:t>
      </w:r>
    </w:p>
    <w:p w14:paraId="6C42FE93" w14:textId="77777777" w:rsidR="005E3024" w:rsidRDefault="003028E0">
      <w:pPr>
        <w:rPr>
          <w:color w:val="93C47D"/>
        </w:rPr>
      </w:pPr>
      <w:r>
        <w:rPr>
          <w:sz w:val="20"/>
          <w:szCs w:val="20"/>
        </w:rPr>
        <w:t xml:space="preserve">This section will give an overview of the general software. This </w:t>
      </w:r>
      <w:ins w:id="28" w:author="Wittman, Barry" w:date="2022-09-11T11:44:00Z">
        <w:r w:rsidR="000A2F32">
          <w:rPr>
            <w:sz w:val="20"/>
            <w:szCs w:val="20"/>
          </w:rPr>
          <w:t xml:space="preserve">overview </w:t>
        </w:r>
      </w:ins>
      <w:del w:id="29" w:author="Wittman, Barry" w:date="2022-09-11T11:44:00Z">
        <w:r w:rsidDel="000A2F32">
          <w:rPr>
            <w:sz w:val="20"/>
            <w:szCs w:val="20"/>
          </w:rPr>
          <w:delText xml:space="preserve">would </w:delText>
        </w:r>
      </w:del>
      <w:ins w:id="30" w:author="Wittman, Barry" w:date="2022-09-11T11:44:00Z">
        <w:r w:rsidR="000A2F32">
          <w:rPr>
            <w:sz w:val="20"/>
            <w:szCs w:val="20"/>
          </w:rPr>
          <w:t xml:space="preserve">will </w:t>
        </w:r>
      </w:ins>
      <w:r>
        <w:rPr>
          <w:sz w:val="20"/>
          <w:szCs w:val="20"/>
        </w:rPr>
        <w:t xml:space="preserve">also go into detail on the </w:t>
      </w:r>
      <w:commentRangeStart w:id="31"/>
      <w:r>
        <w:rPr>
          <w:sz w:val="20"/>
          <w:szCs w:val="20"/>
        </w:rPr>
        <w:t>functions and interactions.</w:t>
      </w:r>
      <w:commentRangeEnd w:id="31"/>
      <w:r w:rsidR="000A2F32">
        <w:rPr>
          <w:rStyle w:val="CommentReference"/>
        </w:rPr>
        <w:commentReference w:id="31"/>
      </w:r>
    </w:p>
    <w:p w14:paraId="612D473C" w14:textId="77777777" w:rsidR="005E3024" w:rsidRDefault="003028E0">
      <w:pPr>
        <w:pStyle w:val="Heading2"/>
        <w:rPr>
          <w:color w:val="93C47D"/>
        </w:rPr>
      </w:pPr>
      <w:bookmarkStart w:id="32" w:name="_54qxiqs5wjs7" w:colFirst="0" w:colLast="0"/>
      <w:bookmarkEnd w:id="32"/>
      <w:r>
        <w:rPr>
          <w:color w:val="93C47D"/>
        </w:rPr>
        <w:t>2.1. Game Rules</w:t>
      </w:r>
    </w:p>
    <w:p w14:paraId="2112B020" w14:textId="2311DF68" w:rsidR="005E3024" w:rsidRDefault="003028E0">
      <w:pPr>
        <w:rPr>
          <w:sz w:val="20"/>
          <w:szCs w:val="20"/>
        </w:rPr>
      </w:pPr>
      <w:r>
        <w:rPr>
          <w:sz w:val="20"/>
          <w:szCs w:val="20"/>
        </w:rPr>
        <w:t xml:space="preserve">The rules </w:t>
      </w:r>
      <w:del w:id="33" w:author="Wittman, Barry" w:date="2022-09-11T14:32:00Z">
        <w:r w:rsidDel="00C728EE">
          <w:rPr>
            <w:sz w:val="20"/>
            <w:szCs w:val="20"/>
          </w:rPr>
          <w:delText xml:space="preserve">to </w:delText>
        </w:r>
      </w:del>
      <w:ins w:id="34" w:author="Wittman, Barry" w:date="2022-09-11T14:32:00Z">
        <w:r w:rsidR="00C728EE">
          <w:rPr>
            <w:sz w:val="20"/>
            <w:szCs w:val="20"/>
          </w:rPr>
          <w:t xml:space="preserve">for </w:t>
        </w:r>
      </w:ins>
      <w:r>
        <w:rPr>
          <w:sz w:val="20"/>
          <w:szCs w:val="20"/>
        </w:rPr>
        <w:t xml:space="preserve">playing Othello start with the four main pieces in the </w:t>
      </w:r>
      <w:commentRangeStart w:id="35"/>
      <w:r>
        <w:rPr>
          <w:sz w:val="20"/>
          <w:szCs w:val="20"/>
        </w:rPr>
        <w:t>middle</w:t>
      </w:r>
      <w:commentRangeEnd w:id="35"/>
      <w:r w:rsidR="00C728EE">
        <w:rPr>
          <w:rStyle w:val="CommentReference"/>
        </w:rPr>
        <w:commentReference w:id="35"/>
      </w:r>
      <w:r>
        <w:rPr>
          <w:sz w:val="20"/>
          <w:szCs w:val="20"/>
        </w:rPr>
        <w:t xml:space="preserve">. The player who </w:t>
      </w:r>
      <w:del w:id="36" w:author="Wittman, Barry" w:date="2022-09-11T14:32:00Z">
        <w:r w:rsidDel="00C728EE">
          <w:rPr>
            <w:sz w:val="20"/>
            <w:szCs w:val="20"/>
          </w:rPr>
          <w:delText>is considered</w:delText>
        </w:r>
      </w:del>
      <w:ins w:id="37" w:author="Wittman, Barry" w:date="2022-09-11T14:32:00Z">
        <w:r w:rsidR="00C728EE">
          <w:rPr>
            <w:sz w:val="20"/>
            <w:szCs w:val="20"/>
          </w:rPr>
          <w:t>goes</w:t>
        </w:r>
      </w:ins>
      <w:r>
        <w:rPr>
          <w:sz w:val="20"/>
          <w:szCs w:val="20"/>
        </w:rPr>
        <w:t xml:space="preserve"> first </w:t>
      </w:r>
      <w:del w:id="38" w:author="Wittman, Barry" w:date="2022-09-11T14:32:00Z">
        <w:r w:rsidDel="00C728EE">
          <w:rPr>
            <w:sz w:val="20"/>
            <w:szCs w:val="20"/>
          </w:rPr>
          <w:delText xml:space="preserve">would </w:delText>
        </w:r>
      </w:del>
      <w:r>
        <w:rPr>
          <w:sz w:val="20"/>
          <w:szCs w:val="20"/>
        </w:rPr>
        <w:t>play</w:t>
      </w:r>
      <w:ins w:id="39" w:author="Wittman, Barry" w:date="2022-09-11T14:32:00Z">
        <w:r w:rsidR="00C728EE">
          <w:rPr>
            <w:sz w:val="20"/>
            <w:szCs w:val="20"/>
          </w:rPr>
          <w:t>s</w:t>
        </w:r>
      </w:ins>
      <w:r>
        <w:rPr>
          <w:sz w:val="20"/>
          <w:szCs w:val="20"/>
        </w:rPr>
        <w:t xml:space="preserve"> the black pieces, while the second player </w:t>
      </w:r>
      <w:del w:id="40" w:author="Wittman, Barry" w:date="2022-09-11T14:32:00Z">
        <w:r w:rsidDel="00C728EE">
          <w:rPr>
            <w:sz w:val="20"/>
            <w:szCs w:val="20"/>
          </w:rPr>
          <w:delText xml:space="preserve">would </w:delText>
        </w:r>
      </w:del>
      <w:r>
        <w:rPr>
          <w:sz w:val="20"/>
          <w:szCs w:val="20"/>
        </w:rPr>
        <w:t>play</w:t>
      </w:r>
      <w:ins w:id="41" w:author="Wittman, Barry" w:date="2022-09-11T14:32:00Z">
        <w:r w:rsidR="00C728EE">
          <w:rPr>
            <w:sz w:val="20"/>
            <w:szCs w:val="20"/>
          </w:rPr>
          <w:t>s</w:t>
        </w:r>
      </w:ins>
      <w:r>
        <w:rPr>
          <w:sz w:val="20"/>
          <w:szCs w:val="20"/>
        </w:rPr>
        <w:t xml:space="preserve"> the white pieces. The main objective is to fill the board with </w:t>
      </w:r>
      <w:commentRangeStart w:id="42"/>
      <w:r>
        <w:rPr>
          <w:sz w:val="20"/>
          <w:szCs w:val="20"/>
        </w:rPr>
        <w:t xml:space="preserve">your </w:t>
      </w:r>
      <w:commentRangeEnd w:id="42"/>
      <w:r w:rsidR="00C728EE">
        <w:rPr>
          <w:rStyle w:val="CommentReference"/>
        </w:rPr>
        <w:commentReference w:id="42"/>
      </w:r>
      <w:r>
        <w:rPr>
          <w:sz w:val="20"/>
          <w:szCs w:val="20"/>
        </w:rPr>
        <w:t xml:space="preserve">pieces and have the most pieces of your color in order to win. On a player’s turn, whenever they play a piece, any pieces of the opposing color between that played piece and another piece of the player’s color </w:t>
      </w:r>
      <w:del w:id="43" w:author="Wittman, Barry" w:date="2022-09-11T14:33:00Z">
        <w:r w:rsidDel="00C728EE">
          <w:rPr>
            <w:sz w:val="20"/>
            <w:szCs w:val="20"/>
          </w:rPr>
          <w:delText xml:space="preserve">is </w:delText>
        </w:r>
      </w:del>
      <w:ins w:id="44" w:author="Wittman, Barry" w:date="2022-09-11T14:33:00Z">
        <w:r w:rsidR="00C728EE">
          <w:rPr>
            <w:sz w:val="20"/>
            <w:szCs w:val="20"/>
          </w:rPr>
          <w:t xml:space="preserve">are </w:t>
        </w:r>
      </w:ins>
      <w:r>
        <w:rPr>
          <w:sz w:val="20"/>
          <w:szCs w:val="20"/>
        </w:rPr>
        <w:t xml:space="preserve">turned into a piece of the player’s color, or “overtaken.” </w:t>
      </w:r>
      <w:commentRangeStart w:id="45"/>
      <w:r>
        <w:rPr>
          <w:sz w:val="20"/>
          <w:szCs w:val="20"/>
        </w:rPr>
        <w:t>When it comes to the legal moves the user is allowed to do is ‘outflanking’ your opponent, meaning overtaking the pieces.</w:t>
      </w:r>
      <w:commentRangeEnd w:id="45"/>
      <w:r w:rsidR="00C728EE">
        <w:rPr>
          <w:rStyle w:val="CommentReference"/>
        </w:rPr>
        <w:commentReference w:id="45"/>
      </w:r>
      <w:r>
        <w:rPr>
          <w:sz w:val="20"/>
          <w:szCs w:val="20"/>
        </w:rPr>
        <w:t xml:space="preserve"> Legal moves </w:t>
      </w:r>
      <w:del w:id="46" w:author="Wittman, Barry" w:date="2022-09-11T14:34:00Z">
        <w:r w:rsidDel="00C728EE">
          <w:rPr>
            <w:sz w:val="20"/>
            <w:szCs w:val="20"/>
          </w:rPr>
          <w:delText xml:space="preserve">would be considered being able to </w:delText>
        </w:r>
      </w:del>
      <w:r>
        <w:rPr>
          <w:sz w:val="20"/>
          <w:szCs w:val="20"/>
        </w:rPr>
        <w:t xml:space="preserve">take pieces, and illegal moves </w:t>
      </w:r>
      <w:ins w:id="47" w:author="Wittman, Barry" w:date="2022-09-11T14:34:00Z">
        <w:r w:rsidR="00C728EE">
          <w:rPr>
            <w:sz w:val="20"/>
            <w:szCs w:val="20"/>
          </w:rPr>
          <w:t xml:space="preserve">are those that do not </w:t>
        </w:r>
      </w:ins>
      <w:del w:id="48" w:author="Wittman, Barry" w:date="2022-09-11T14:34:00Z">
        <w:r w:rsidDel="00C728EE">
          <w:rPr>
            <w:sz w:val="20"/>
            <w:szCs w:val="20"/>
          </w:rPr>
          <w:delText xml:space="preserve">would be considered not being able to </w:delText>
        </w:r>
      </w:del>
      <w:r>
        <w:rPr>
          <w:sz w:val="20"/>
          <w:szCs w:val="20"/>
        </w:rPr>
        <w:t xml:space="preserve">take a piece. In other words, if there is a straight line between the piece being played and another existing piece of that color, and there </w:t>
      </w:r>
      <w:del w:id="49" w:author="Wittman, Barry" w:date="2022-09-11T14:35:00Z">
        <w:r w:rsidDel="00C728EE">
          <w:rPr>
            <w:sz w:val="20"/>
            <w:szCs w:val="20"/>
          </w:rPr>
          <w:delText xml:space="preserve">are </w:delText>
        </w:r>
      </w:del>
      <w:ins w:id="50" w:author="Wittman, Barry" w:date="2022-09-11T14:35:00Z">
        <w:r w:rsidR="00C728EE">
          <w:rPr>
            <w:sz w:val="20"/>
            <w:szCs w:val="20"/>
          </w:rPr>
          <w:t xml:space="preserve">is </w:t>
        </w:r>
      </w:ins>
      <w:r>
        <w:rPr>
          <w:sz w:val="20"/>
          <w:szCs w:val="20"/>
        </w:rPr>
        <w:t xml:space="preserve">at least one or more pieces of the opposing color in between those two pieces on that line, then the piece being played is </w:t>
      </w:r>
      <w:del w:id="51" w:author="Wittman, Barry" w:date="2022-09-11T14:35:00Z">
        <w:r w:rsidDel="00C728EE">
          <w:rPr>
            <w:sz w:val="20"/>
            <w:szCs w:val="20"/>
          </w:rPr>
          <w:delText xml:space="preserve">considered </w:delText>
        </w:r>
      </w:del>
      <w:commentRangeStart w:id="52"/>
      <w:r>
        <w:rPr>
          <w:sz w:val="20"/>
          <w:szCs w:val="20"/>
        </w:rPr>
        <w:t>legal</w:t>
      </w:r>
      <w:commentRangeEnd w:id="52"/>
      <w:r w:rsidR="00C728EE">
        <w:rPr>
          <w:rStyle w:val="CommentReference"/>
        </w:rPr>
        <w:commentReference w:id="52"/>
      </w:r>
      <w:r>
        <w:rPr>
          <w:sz w:val="20"/>
          <w:szCs w:val="20"/>
        </w:rPr>
        <w:t xml:space="preserve">. Moves are allowed </w:t>
      </w:r>
      <w:del w:id="53" w:author="Wittman, Barry" w:date="2022-09-11T14:35:00Z">
        <w:r w:rsidDel="00C728EE">
          <w:rPr>
            <w:sz w:val="20"/>
            <w:szCs w:val="20"/>
          </w:rPr>
          <w:delText xml:space="preserve">from </w:delText>
        </w:r>
      </w:del>
      <w:ins w:id="54" w:author="Wittman, Barry" w:date="2022-09-11T14:35:00Z">
        <w:r w:rsidR="00C728EE">
          <w:rPr>
            <w:sz w:val="20"/>
            <w:szCs w:val="20"/>
          </w:rPr>
          <w:t xml:space="preserve">forming </w:t>
        </w:r>
      </w:ins>
      <w:r>
        <w:rPr>
          <w:sz w:val="20"/>
          <w:szCs w:val="20"/>
        </w:rPr>
        <w:t xml:space="preserve">horizontal, vertical, and diagonal straight lines. However, the user isn’t allowed to put a piece in an area </w:t>
      </w:r>
      <w:del w:id="55" w:author="Wittman, Barry" w:date="2022-09-11T14:35:00Z">
        <w:r w:rsidDel="00C728EE">
          <w:rPr>
            <w:sz w:val="20"/>
            <w:szCs w:val="20"/>
          </w:rPr>
          <w:delText xml:space="preserve">where </w:delText>
        </w:r>
      </w:del>
      <w:ins w:id="56" w:author="Wittman, Barry" w:date="2022-09-11T14:35:00Z">
        <w:r w:rsidR="00C728EE">
          <w:rPr>
            <w:sz w:val="20"/>
            <w:szCs w:val="20"/>
          </w:rPr>
          <w:t xml:space="preserve">with </w:t>
        </w:r>
      </w:ins>
      <w:r>
        <w:rPr>
          <w:sz w:val="20"/>
          <w:szCs w:val="20"/>
        </w:rPr>
        <w:t xml:space="preserve">no piece is adjacent to it.  </w:t>
      </w:r>
    </w:p>
    <w:p w14:paraId="64FB819B" w14:textId="77777777" w:rsidR="005E3024" w:rsidRDefault="005E3024">
      <w:pPr>
        <w:rPr>
          <w:sz w:val="20"/>
          <w:szCs w:val="20"/>
        </w:rPr>
      </w:pPr>
    </w:p>
    <w:p w14:paraId="1FA80A2D" w14:textId="1030DB20" w:rsidR="005E3024" w:rsidRDefault="003028E0">
      <w:pPr>
        <w:rPr>
          <w:sz w:val="20"/>
          <w:szCs w:val="20"/>
        </w:rPr>
      </w:pPr>
      <w:r>
        <w:rPr>
          <w:sz w:val="20"/>
          <w:szCs w:val="20"/>
        </w:rPr>
        <w:t>Please note that although the name</w:t>
      </w:r>
      <w:ins w:id="57" w:author="Wittman, Barry" w:date="2022-09-11T14:35:00Z">
        <w:r w:rsidR="00C728EE">
          <w:rPr>
            <w:sz w:val="20"/>
            <w:szCs w:val="20"/>
          </w:rPr>
          <w:t>s</w:t>
        </w:r>
      </w:ins>
      <w:r>
        <w:rPr>
          <w:sz w:val="20"/>
          <w:szCs w:val="20"/>
        </w:rPr>
        <w:t xml:space="preserve"> Othello and </w:t>
      </w:r>
      <w:proofErr w:type="spellStart"/>
      <w:r>
        <w:rPr>
          <w:sz w:val="20"/>
          <w:szCs w:val="20"/>
        </w:rPr>
        <w:t>Reversi</w:t>
      </w:r>
      <w:proofErr w:type="spellEnd"/>
      <w:r>
        <w:rPr>
          <w:sz w:val="20"/>
          <w:szCs w:val="20"/>
        </w:rPr>
        <w:t xml:space="preserve"> </w:t>
      </w:r>
      <w:del w:id="58" w:author="Wittman, Barry" w:date="2022-09-11T14:35:00Z">
        <w:r w:rsidDel="00C728EE">
          <w:rPr>
            <w:sz w:val="20"/>
            <w:szCs w:val="20"/>
          </w:rPr>
          <w:delText xml:space="preserve">is </w:delText>
        </w:r>
      </w:del>
      <w:ins w:id="59" w:author="Wittman, Barry" w:date="2022-09-11T14:35:00Z">
        <w:r w:rsidR="00C728EE">
          <w:rPr>
            <w:sz w:val="20"/>
            <w:szCs w:val="20"/>
          </w:rPr>
          <w:t xml:space="preserve">are </w:t>
        </w:r>
      </w:ins>
      <w:r>
        <w:rPr>
          <w:sz w:val="20"/>
          <w:szCs w:val="20"/>
        </w:rPr>
        <w:t>used interchangeably and have similar gameplay, both have rulesets that differ in key areas. For example, given a game state where a player is unable to play a piece during their turn, in Othello the turn would be passed to the other player</w:t>
      </w:r>
      <w:del w:id="60" w:author="Wittman, Barry" w:date="2022-09-11T14:36:00Z">
        <w:r w:rsidDel="00C728EE">
          <w:rPr>
            <w:sz w:val="20"/>
            <w:szCs w:val="20"/>
          </w:rPr>
          <w:delText xml:space="preserve"> as there are no legal moves for the user to achieve</w:delText>
        </w:r>
      </w:del>
      <w:r>
        <w:rPr>
          <w:sz w:val="20"/>
          <w:szCs w:val="20"/>
        </w:rPr>
        <w:t xml:space="preserve">. In </w:t>
      </w:r>
      <w:proofErr w:type="spellStart"/>
      <w:r>
        <w:rPr>
          <w:sz w:val="20"/>
          <w:szCs w:val="20"/>
        </w:rPr>
        <w:t>Reversi</w:t>
      </w:r>
      <w:proofErr w:type="spellEnd"/>
      <w:r>
        <w:rPr>
          <w:sz w:val="20"/>
          <w:szCs w:val="20"/>
        </w:rPr>
        <w:t xml:space="preserve">, if no legal moves can be played during a player’s turn, then the game ends immediately, and the player </w:t>
      </w:r>
      <w:del w:id="61" w:author="Wittman, Barry" w:date="2022-09-11T14:36:00Z">
        <w:r w:rsidDel="00C728EE">
          <w:rPr>
            <w:sz w:val="20"/>
            <w:szCs w:val="20"/>
          </w:rPr>
          <w:delText>who has</w:delText>
        </w:r>
      </w:del>
      <w:ins w:id="62" w:author="Wittman, Barry" w:date="2022-09-11T14:36:00Z">
        <w:r w:rsidR="00C728EE">
          <w:rPr>
            <w:sz w:val="20"/>
            <w:szCs w:val="20"/>
          </w:rPr>
          <w:t>with</w:t>
        </w:r>
      </w:ins>
      <w:r>
        <w:rPr>
          <w:sz w:val="20"/>
          <w:szCs w:val="20"/>
        </w:rPr>
        <w:t xml:space="preserve"> the most pieces on the board wins. Furthermore, the </w:t>
      </w:r>
      <w:del w:id="63" w:author="Wittman, Barry" w:date="2022-09-11T14:36:00Z">
        <w:r w:rsidDel="00C728EE">
          <w:rPr>
            <w:sz w:val="20"/>
            <w:szCs w:val="20"/>
          </w:rPr>
          <w:delText xml:space="preserve">game </w:delText>
        </w:r>
      </w:del>
      <w:r>
        <w:rPr>
          <w:sz w:val="20"/>
          <w:szCs w:val="20"/>
        </w:rPr>
        <w:t xml:space="preserve">state at the start of the game is different for each ruleset. In Othello, it is mandatory to have the four starting pieces in the middle, two black and two white, with pieces of the same color diagonal from each other. </w:t>
      </w:r>
      <w:commentRangeStart w:id="64"/>
      <w:r>
        <w:rPr>
          <w:sz w:val="20"/>
          <w:szCs w:val="20"/>
        </w:rPr>
        <w:t xml:space="preserve">In </w:t>
      </w:r>
      <w:proofErr w:type="spellStart"/>
      <w:r>
        <w:rPr>
          <w:sz w:val="20"/>
          <w:szCs w:val="20"/>
        </w:rPr>
        <w:t>Reversi</w:t>
      </w:r>
      <w:proofErr w:type="spellEnd"/>
      <w:r>
        <w:rPr>
          <w:sz w:val="20"/>
          <w:szCs w:val="20"/>
        </w:rPr>
        <w:t>, the players can place their first piece on any space within the center four squares of the board</w:t>
      </w:r>
      <w:commentRangeEnd w:id="64"/>
      <w:r w:rsidR="00C728EE">
        <w:rPr>
          <w:rStyle w:val="CommentReference"/>
        </w:rPr>
        <w:commentReference w:id="64"/>
      </w:r>
      <w:r>
        <w:rPr>
          <w:sz w:val="20"/>
          <w:szCs w:val="20"/>
        </w:rPr>
        <w:t>, where the starting pieces would normally be placed for a game of Othello.</w:t>
      </w:r>
    </w:p>
    <w:p w14:paraId="0C9B2549" w14:textId="77777777" w:rsidR="005E3024" w:rsidRDefault="005E3024">
      <w:pPr>
        <w:rPr>
          <w:sz w:val="20"/>
          <w:szCs w:val="20"/>
        </w:rPr>
      </w:pPr>
    </w:p>
    <w:p w14:paraId="36F21931" w14:textId="77777777" w:rsidR="005E3024" w:rsidRDefault="003028E0">
      <w:pPr>
        <w:pStyle w:val="Heading2"/>
        <w:rPr>
          <w:color w:val="93C47D"/>
        </w:rPr>
      </w:pPr>
      <w:bookmarkStart w:id="65" w:name="_wn807hu0uf9i" w:colFirst="0" w:colLast="0"/>
      <w:bookmarkEnd w:id="65"/>
      <w:commentRangeStart w:id="66"/>
      <w:r>
        <w:rPr>
          <w:color w:val="93C47D"/>
        </w:rPr>
        <w:t>2.2. Product function</w:t>
      </w:r>
      <w:commentRangeEnd w:id="66"/>
      <w:r w:rsidR="00A82C20">
        <w:rPr>
          <w:rStyle w:val="CommentReference"/>
        </w:rPr>
        <w:commentReference w:id="66"/>
      </w:r>
    </w:p>
    <w:p w14:paraId="00BD4512" w14:textId="4DFAB690" w:rsidR="005E3024" w:rsidRDefault="003028E0">
      <w:pPr>
        <w:rPr>
          <w:sz w:val="20"/>
          <w:szCs w:val="20"/>
        </w:rPr>
      </w:pPr>
      <w:r>
        <w:rPr>
          <w:sz w:val="20"/>
          <w:szCs w:val="20"/>
        </w:rPr>
        <w:t xml:space="preserve">With this program running on computers, the users should be able to operate their game pieces by mouse. Please note that the user should be able to place their pieces in a free space adjacent to any other piece. After placing </w:t>
      </w:r>
      <w:commentRangeStart w:id="67"/>
      <w:r>
        <w:rPr>
          <w:sz w:val="20"/>
          <w:szCs w:val="20"/>
        </w:rPr>
        <w:t xml:space="preserve">your </w:t>
      </w:r>
      <w:commentRangeEnd w:id="67"/>
      <w:r w:rsidR="00C728EE">
        <w:rPr>
          <w:rStyle w:val="CommentReference"/>
        </w:rPr>
        <w:commentReference w:id="67"/>
      </w:r>
      <w:r>
        <w:rPr>
          <w:sz w:val="20"/>
          <w:szCs w:val="20"/>
        </w:rPr>
        <w:t xml:space="preserve">piece, the user should no longer </w:t>
      </w:r>
      <w:del w:id="68" w:author="Wittman, Barry" w:date="2022-09-11T14:39:00Z">
        <w:r w:rsidDel="00C728EE">
          <w:rPr>
            <w:sz w:val="20"/>
            <w:szCs w:val="20"/>
          </w:rPr>
          <w:delText>have any functions on</w:delText>
        </w:r>
      </w:del>
      <w:ins w:id="69" w:author="Wittman, Barry" w:date="2022-09-11T14:39:00Z">
        <w:r w:rsidR="00C728EE">
          <w:rPr>
            <w:sz w:val="20"/>
            <w:szCs w:val="20"/>
          </w:rPr>
          <w:t>be able to affect</w:t>
        </w:r>
      </w:ins>
      <w:r>
        <w:rPr>
          <w:sz w:val="20"/>
          <w:szCs w:val="20"/>
        </w:rPr>
        <w:t xml:space="preserve"> the board </w:t>
      </w:r>
      <w:del w:id="70" w:author="Wittman, Barry" w:date="2022-09-11T14:39:00Z">
        <w:r w:rsidDel="00C728EE">
          <w:rPr>
            <w:sz w:val="20"/>
            <w:szCs w:val="20"/>
          </w:rPr>
          <w:delText xml:space="preserve">till </w:delText>
        </w:r>
      </w:del>
      <w:ins w:id="71" w:author="Wittman, Barry" w:date="2022-09-11T14:39:00Z">
        <w:r w:rsidR="00C728EE">
          <w:rPr>
            <w:sz w:val="20"/>
            <w:szCs w:val="20"/>
          </w:rPr>
          <w:t xml:space="preserve">until </w:t>
        </w:r>
      </w:ins>
      <w:r>
        <w:rPr>
          <w:sz w:val="20"/>
          <w:szCs w:val="20"/>
        </w:rPr>
        <w:t xml:space="preserve">the opponent makes their move. Please note </w:t>
      </w:r>
      <w:del w:id="72" w:author="Wittman, Barry" w:date="2022-09-11T14:40:00Z">
        <w:r w:rsidDel="00A82C20">
          <w:rPr>
            <w:sz w:val="20"/>
            <w:szCs w:val="20"/>
          </w:rPr>
          <w:delText xml:space="preserve">also </w:delText>
        </w:r>
      </w:del>
      <w:ins w:id="73" w:author="Wittman, Barry" w:date="2022-09-11T14:40:00Z">
        <w:r w:rsidR="00A82C20">
          <w:rPr>
            <w:sz w:val="20"/>
            <w:szCs w:val="20"/>
          </w:rPr>
          <w:t xml:space="preserve">that the player using </w:t>
        </w:r>
      </w:ins>
      <w:del w:id="74" w:author="Wittman, Barry" w:date="2022-09-11T14:40:00Z">
        <w:r w:rsidDel="00A82C20">
          <w:rPr>
            <w:sz w:val="20"/>
            <w:szCs w:val="20"/>
          </w:rPr>
          <w:delText xml:space="preserve">the </w:delText>
        </w:r>
      </w:del>
      <w:r>
        <w:rPr>
          <w:sz w:val="20"/>
          <w:szCs w:val="20"/>
        </w:rPr>
        <w:t>black piece</w:t>
      </w:r>
      <w:ins w:id="75" w:author="Wittman, Barry" w:date="2022-09-11T14:40:00Z">
        <w:r w:rsidR="00A82C20">
          <w:rPr>
            <w:sz w:val="20"/>
            <w:szCs w:val="20"/>
          </w:rPr>
          <w:t>s</w:t>
        </w:r>
      </w:ins>
      <w:r>
        <w:rPr>
          <w:sz w:val="20"/>
          <w:szCs w:val="20"/>
        </w:rPr>
        <w:t xml:space="preserve"> </w:t>
      </w:r>
      <w:del w:id="76" w:author="Wittman, Barry" w:date="2022-09-11T14:40:00Z">
        <w:r w:rsidDel="00A82C20">
          <w:rPr>
            <w:sz w:val="20"/>
            <w:szCs w:val="20"/>
          </w:rPr>
          <w:delText xml:space="preserve">would </w:delText>
        </w:r>
      </w:del>
      <w:ins w:id="77" w:author="Wittman, Barry" w:date="2022-09-11T14:40:00Z">
        <w:r w:rsidR="00A82C20">
          <w:rPr>
            <w:sz w:val="20"/>
            <w:szCs w:val="20"/>
          </w:rPr>
          <w:t xml:space="preserve">will </w:t>
        </w:r>
      </w:ins>
      <w:r>
        <w:rPr>
          <w:sz w:val="20"/>
          <w:szCs w:val="20"/>
        </w:rPr>
        <w:t>always go first</w:t>
      </w:r>
      <w:del w:id="78" w:author="Wittman, Barry" w:date="2022-09-11T14:40:00Z">
        <w:r w:rsidDel="00A82C20">
          <w:rPr>
            <w:sz w:val="20"/>
            <w:szCs w:val="20"/>
          </w:rPr>
          <w:delText xml:space="preserve"> then the white piece</w:delText>
        </w:r>
      </w:del>
      <w:r>
        <w:rPr>
          <w:sz w:val="20"/>
          <w:szCs w:val="20"/>
        </w:rPr>
        <w:t>.</w:t>
      </w:r>
    </w:p>
    <w:p w14:paraId="780F75F6" w14:textId="77777777" w:rsidR="005E3024" w:rsidRDefault="005E3024">
      <w:pPr>
        <w:rPr>
          <w:sz w:val="20"/>
          <w:szCs w:val="20"/>
        </w:rPr>
      </w:pPr>
    </w:p>
    <w:p w14:paraId="042D67F1" w14:textId="77777777" w:rsidR="005E3024" w:rsidRDefault="003028E0">
      <w:pPr>
        <w:pStyle w:val="Heading2"/>
        <w:rPr>
          <w:color w:val="93C47D"/>
        </w:rPr>
      </w:pPr>
      <w:bookmarkStart w:id="79" w:name="_hj5whf53k7" w:colFirst="0" w:colLast="0"/>
      <w:bookmarkEnd w:id="79"/>
      <w:r>
        <w:rPr>
          <w:color w:val="93C47D"/>
        </w:rPr>
        <w:lastRenderedPageBreak/>
        <w:t>2.3. User characteristics</w:t>
      </w:r>
    </w:p>
    <w:p w14:paraId="5CF93415" w14:textId="77777777" w:rsidR="005E3024" w:rsidRDefault="003028E0">
      <w:pPr>
        <w:rPr>
          <w:sz w:val="20"/>
          <w:szCs w:val="20"/>
        </w:rPr>
      </w:pPr>
      <w:commentRangeStart w:id="80"/>
      <w:r>
        <w:rPr>
          <w:sz w:val="20"/>
          <w:szCs w:val="20"/>
        </w:rPr>
        <w:t xml:space="preserve">Each instance of the application will be used by either a single user, or two users simultaneously. Each user will have the same capabilities in any instance of the application. Users will be able to start a new game of Othello and select whether they want to play a </w:t>
      </w:r>
      <w:proofErr w:type="spellStart"/>
      <w:r>
        <w:rPr>
          <w:sz w:val="20"/>
          <w:szCs w:val="20"/>
        </w:rPr>
        <w:t>singleplayer</w:t>
      </w:r>
      <w:proofErr w:type="spellEnd"/>
      <w:r>
        <w:rPr>
          <w:sz w:val="20"/>
          <w:szCs w:val="20"/>
        </w:rPr>
        <w:t>, multiplayer, or simultaneous multiplayer game. If a user selects to play a simultaneous multiplayer game, then a second user can play a game as an opponent against the first user, where each user takes turns operating the application using the same computer, mouse, and application instance.</w:t>
      </w:r>
      <w:commentRangeEnd w:id="80"/>
      <w:r w:rsidR="00A82C20">
        <w:rPr>
          <w:rStyle w:val="CommentReference"/>
        </w:rPr>
        <w:commentReference w:id="80"/>
      </w:r>
    </w:p>
    <w:p w14:paraId="5F4FF7EC" w14:textId="77777777" w:rsidR="005E3024" w:rsidRDefault="005E3024">
      <w:pPr>
        <w:rPr>
          <w:sz w:val="20"/>
          <w:szCs w:val="20"/>
        </w:rPr>
      </w:pPr>
    </w:p>
    <w:p w14:paraId="19E700F6" w14:textId="77777777" w:rsidR="005E3024" w:rsidRDefault="003028E0">
      <w:pPr>
        <w:pStyle w:val="Heading2"/>
        <w:rPr>
          <w:color w:val="93C47D"/>
        </w:rPr>
      </w:pPr>
      <w:bookmarkStart w:id="81" w:name="_4736uwbz4xbp" w:colFirst="0" w:colLast="0"/>
      <w:bookmarkEnd w:id="81"/>
      <w:r>
        <w:rPr>
          <w:color w:val="93C47D"/>
        </w:rPr>
        <w:t>2.4. Dependencies on other systems or software</w:t>
      </w:r>
    </w:p>
    <w:p w14:paraId="4E1CAA3E" w14:textId="0534D663" w:rsidR="005E3024" w:rsidRDefault="003028E0">
      <w:pPr>
        <w:rPr>
          <w:sz w:val="20"/>
          <w:szCs w:val="20"/>
        </w:rPr>
      </w:pPr>
      <w:r>
        <w:rPr>
          <w:sz w:val="20"/>
          <w:szCs w:val="20"/>
        </w:rPr>
        <w:t xml:space="preserve">We will be using </w:t>
      </w:r>
      <w:commentRangeStart w:id="82"/>
      <w:r>
        <w:rPr>
          <w:sz w:val="20"/>
          <w:szCs w:val="20"/>
        </w:rPr>
        <w:t>Windows OS</w:t>
      </w:r>
      <w:commentRangeEnd w:id="82"/>
      <w:r w:rsidR="00A82C20">
        <w:rPr>
          <w:rStyle w:val="CommentReference"/>
        </w:rPr>
        <w:commentReference w:id="82"/>
      </w:r>
      <w:r>
        <w:rPr>
          <w:sz w:val="20"/>
          <w:szCs w:val="20"/>
        </w:rPr>
        <w:t xml:space="preserve"> as the main framework for this software. </w:t>
      </w:r>
      <w:del w:id="83" w:author="Wittman, Barry" w:date="2022-09-11T14:43:00Z">
        <w:r w:rsidDel="00A82C20">
          <w:rPr>
            <w:sz w:val="20"/>
            <w:szCs w:val="20"/>
          </w:rPr>
          <w:delText xml:space="preserve">We will also </w:delText>
        </w:r>
        <w:commentRangeStart w:id="84"/>
        <w:r w:rsidDel="00A82C20">
          <w:rPr>
            <w:sz w:val="20"/>
            <w:szCs w:val="20"/>
          </w:rPr>
          <w:delText xml:space="preserve">depend </w:delText>
        </w:r>
      </w:del>
      <w:commentRangeEnd w:id="84"/>
      <w:r w:rsidR="00A82C20">
        <w:rPr>
          <w:rStyle w:val="CommentReference"/>
        </w:rPr>
        <w:commentReference w:id="84"/>
      </w:r>
      <w:del w:id="85" w:author="Wittman, Barry" w:date="2022-09-11T14:43:00Z">
        <w:r w:rsidDel="00A82C20">
          <w:rPr>
            <w:sz w:val="20"/>
            <w:szCs w:val="20"/>
          </w:rPr>
          <w:delText>on references to create the software.</w:delText>
        </w:r>
      </w:del>
    </w:p>
    <w:p w14:paraId="3CBBF44D" w14:textId="77777777" w:rsidR="005E3024" w:rsidRDefault="005E3024">
      <w:pPr>
        <w:rPr>
          <w:b/>
          <w:color w:val="93C47D"/>
        </w:rPr>
      </w:pPr>
    </w:p>
    <w:p w14:paraId="1197F768" w14:textId="77777777" w:rsidR="005E3024" w:rsidRDefault="003028E0">
      <w:pPr>
        <w:pStyle w:val="Heading1"/>
        <w:rPr>
          <w:color w:val="274E13"/>
        </w:rPr>
      </w:pPr>
      <w:bookmarkStart w:id="86" w:name="_rvdh9dad26f5" w:colFirst="0" w:colLast="0"/>
      <w:bookmarkEnd w:id="86"/>
      <w:r>
        <w:rPr>
          <w:color w:val="274E13"/>
        </w:rPr>
        <w:t>3. Specific requirements</w:t>
      </w:r>
    </w:p>
    <w:p w14:paraId="0DFB048F" w14:textId="77777777" w:rsidR="005E3024" w:rsidRDefault="003028E0">
      <w:pPr>
        <w:rPr>
          <w:sz w:val="20"/>
          <w:szCs w:val="20"/>
        </w:rPr>
      </w:pPr>
      <w:r>
        <w:rPr>
          <w:sz w:val="20"/>
          <w:szCs w:val="20"/>
        </w:rPr>
        <w:t>This section contains the functionality and requirements of our program. This section also gives an idea of what the interface will look like.</w:t>
      </w:r>
    </w:p>
    <w:p w14:paraId="71EAA921" w14:textId="77777777" w:rsidR="005E3024" w:rsidRDefault="005E3024">
      <w:pPr>
        <w:rPr>
          <w:b/>
          <w:color w:val="274E13"/>
        </w:rPr>
      </w:pPr>
    </w:p>
    <w:p w14:paraId="52674642" w14:textId="77777777" w:rsidR="005E3024" w:rsidRDefault="003028E0">
      <w:pPr>
        <w:pStyle w:val="Heading2"/>
        <w:rPr>
          <w:color w:val="93C47D"/>
        </w:rPr>
      </w:pPr>
      <w:bookmarkStart w:id="87" w:name="_x0w32cj1nfbx" w:colFirst="0" w:colLast="0"/>
      <w:bookmarkEnd w:id="87"/>
      <w:r>
        <w:rPr>
          <w:color w:val="93C47D"/>
        </w:rPr>
        <w:t>3.1. User interfaces</w:t>
      </w:r>
    </w:p>
    <w:p w14:paraId="5EFF21C6" w14:textId="5E0E5697" w:rsidR="005E3024" w:rsidRDefault="003028E0">
      <w:pPr>
        <w:rPr>
          <w:sz w:val="20"/>
          <w:szCs w:val="20"/>
        </w:rPr>
      </w:pPr>
      <w:r>
        <w:rPr>
          <w:sz w:val="20"/>
          <w:szCs w:val="20"/>
        </w:rPr>
        <w:t>When the user first starts the program, it should show the user an 8</w:t>
      </w:r>
      <w:ins w:id="88" w:author="Wittman, Barry" w:date="2022-09-11T14:45:00Z">
        <w:r w:rsidR="00A82C20">
          <w:rPr>
            <w:sz w:val="20"/>
            <w:szCs w:val="20"/>
          </w:rPr>
          <w:t xml:space="preserve"> ×</w:t>
        </w:r>
      </w:ins>
      <w:del w:id="89" w:author="Wittman, Barry" w:date="2022-09-11T14:45:00Z">
        <w:r w:rsidDel="00A82C20">
          <w:rPr>
            <w:sz w:val="20"/>
            <w:szCs w:val="20"/>
          </w:rPr>
          <w:delText>x</w:delText>
        </w:r>
      </w:del>
      <w:ins w:id="90" w:author="Wittman, Barry" w:date="2022-09-11T14:45:00Z">
        <w:r w:rsidR="00A82C20">
          <w:rPr>
            <w:sz w:val="20"/>
            <w:szCs w:val="20"/>
          </w:rPr>
          <w:t xml:space="preserve"> </w:t>
        </w:r>
      </w:ins>
      <w:r>
        <w:rPr>
          <w:sz w:val="20"/>
          <w:szCs w:val="20"/>
        </w:rPr>
        <w:t xml:space="preserve">8 light green background and a dark green line grid board with two white pieces in the coordinates, </w:t>
      </w:r>
      <w:commentRangeStart w:id="91"/>
      <w:r>
        <w:rPr>
          <w:sz w:val="20"/>
          <w:szCs w:val="20"/>
        </w:rPr>
        <w:t>(4,4</w:t>
      </w:r>
      <w:proofErr w:type="gramStart"/>
      <w:r>
        <w:rPr>
          <w:sz w:val="20"/>
          <w:szCs w:val="20"/>
        </w:rPr>
        <w:t>),(</w:t>
      </w:r>
      <w:proofErr w:type="gramEnd"/>
      <w:r>
        <w:rPr>
          <w:sz w:val="20"/>
          <w:szCs w:val="20"/>
        </w:rPr>
        <w:t xml:space="preserve">5,5), </w:t>
      </w:r>
      <w:commentRangeEnd w:id="91"/>
      <w:r w:rsidR="00A82C20">
        <w:rPr>
          <w:rStyle w:val="CommentReference"/>
        </w:rPr>
        <w:commentReference w:id="91"/>
      </w:r>
      <w:r>
        <w:rPr>
          <w:sz w:val="20"/>
          <w:szCs w:val="20"/>
        </w:rPr>
        <w:t xml:space="preserve">and two black pieces in the coordinates (5,4), (4,5). The users </w:t>
      </w:r>
      <w:commentRangeStart w:id="92"/>
      <w:r>
        <w:rPr>
          <w:sz w:val="20"/>
          <w:szCs w:val="20"/>
        </w:rPr>
        <w:t xml:space="preserve">would have </w:t>
      </w:r>
      <w:commentRangeEnd w:id="92"/>
      <w:r w:rsidR="00A82C20">
        <w:rPr>
          <w:rStyle w:val="CommentReference"/>
        </w:rPr>
        <w:commentReference w:id="92"/>
      </w:r>
      <w:r>
        <w:rPr>
          <w:sz w:val="20"/>
          <w:szCs w:val="20"/>
        </w:rPr>
        <w:t xml:space="preserve">a transparent gray circle in legal areas where they can place their pieces. Next, a </w:t>
      </w:r>
      <w:commentRangeStart w:id="93"/>
      <w:r>
        <w:rPr>
          <w:sz w:val="20"/>
          <w:szCs w:val="20"/>
        </w:rPr>
        <w:t xml:space="preserve">pop-up </w:t>
      </w:r>
      <w:commentRangeEnd w:id="93"/>
      <w:r w:rsidR="00A82C20">
        <w:rPr>
          <w:rStyle w:val="CommentReference"/>
        </w:rPr>
        <w:commentReference w:id="93"/>
      </w:r>
      <w:r>
        <w:rPr>
          <w:sz w:val="20"/>
          <w:szCs w:val="20"/>
        </w:rPr>
        <w:t xml:space="preserve">will ask if they want to play local multiplayer, play online, or play against the computer. Selecting one of these will start the game. </w:t>
      </w:r>
      <w:commentRangeStart w:id="94"/>
      <w:r>
        <w:rPr>
          <w:sz w:val="20"/>
          <w:szCs w:val="20"/>
        </w:rPr>
        <w:t>You</w:t>
      </w:r>
      <w:commentRangeEnd w:id="94"/>
      <w:r w:rsidR="00A82C20">
        <w:rPr>
          <w:rStyle w:val="CommentReference"/>
        </w:rPr>
        <w:commentReference w:id="94"/>
      </w:r>
      <w:r>
        <w:rPr>
          <w:sz w:val="20"/>
          <w:szCs w:val="20"/>
        </w:rPr>
        <w:t xml:space="preserve"> can place pieces by clicking with your mouse on a location on the board. When no more moves can be made, a pop-up will announce the </w:t>
      </w:r>
      <w:commentRangeStart w:id="95"/>
      <w:r>
        <w:rPr>
          <w:sz w:val="20"/>
          <w:szCs w:val="20"/>
        </w:rPr>
        <w:t>winner.</w:t>
      </w:r>
      <w:commentRangeEnd w:id="95"/>
      <w:r w:rsidR="00A82C20">
        <w:rPr>
          <w:rStyle w:val="CommentReference"/>
        </w:rPr>
        <w:commentReference w:id="95"/>
      </w:r>
    </w:p>
    <w:p w14:paraId="7CBF93ED" w14:textId="77777777" w:rsidR="005E3024" w:rsidRDefault="003028E0">
      <w:pPr>
        <w:rPr>
          <w:sz w:val="20"/>
          <w:szCs w:val="20"/>
        </w:rPr>
      </w:pPr>
      <w:r>
        <w:rPr>
          <w:sz w:val="20"/>
          <w:szCs w:val="20"/>
        </w:rPr>
        <w:lastRenderedPageBreak/>
        <w:t xml:space="preserve"> </w:t>
      </w:r>
      <w:r>
        <w:rPr>
          <w:noProof/>
          <w:sz w:val="20"/>
          <w:szCs w:val="20"/>
        </w:rPr>
        <w:drawing>
          <wp:inline distT="114300" distB="114300" distL="114300" distR="114300" wp14:anchorId="3AAEF982" wp14:editId="65A6D048">
            <wp:extent cx="6141687" cy="33400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41687" cy="3340001"/>
                    </a:xfrm>
                    <a:prstGeom prst="rect">
                      <a:avLst/>
                    </a:prstGeom>
                    <a:ln/>
                  </pic:spPr>
                </pic:pic>
              </a:graphicData>
            </a:graphic>
          </wp:inline>
        </w:drawing>
      </w:r>
    </w:p>
    <w:p w14:paraId="5C9AD39F" w14:textId="77777777" w:rsidR="005E3024" w:rsidRDefault="003028E0">
      <w:pPr>
        <w:pStyle w:val="Heading2"/>
        <w:rPr>
          <w:color w:val="93C47D"/>
        </w:rPr>
      </w:pPr>
      <w:bookmarkStart w:id="96" w:name="_k4jcwtvrga4" w:colFirst="0" w:colLast="0"/>
      <w:bookmarkEnd w:id="96"/>
      <w:r>
        <w:rPr>
          <w:color w:val="93C47D"/>
        </w:rPr>
        <w:t>3.2. Hardware interfaces</w:t>
      </w:r>
    </w:p>
    <w:p w14:paraId="3AB56396" w14:textId="77777777" w:rsidR="005E3024" w:rsidRDefault="003028E0">
      <w:pPr>
        <w:rPr>
          <w:sz w:val="20"/>
          <w:szCs w:val="20"/>
        </w:rPr>
      </w:pPr>
      <w:r>
        <w:rPr>
          <w:sz w:val="20"/>
          <w:szCs w:val="20"/>
        </w:rPr>
        <w:t xml:space="preserve">Our program requires a monitor, keyboard, mouse, and speaker. </w:t>
      </w:r>
      <w:commentRangeStart w:id="97"/>
      <w:r>
        <w:rPr>
          <w:sz w:val="20"/>
          <w:szCs w:val="20"/>
        </w:rPr>
        <w:t>We hope</w:t>
      </w:r>
      <w:commentRangeEnd w:id="97"/>
      <w:r w:rsidR="007D0B5C">
        <w:rPr>
          <w:rStyle w:val="CommentReference"/>
        </w:rPr>
        <w:commentReference w:id="97"/>
      </w:r>
      <w:r>
        <w:rPr>
          <w:sz w:val="20"/>
          <w:szCs w:val="20"/>
        </w:rPr>
        <w:t xml:space="preserve"> to one day implement a touch screen. </w:t>
      </w:r>
    </w:p>
    <w:p w14:paraId="5BBA4FC0" w14:textId="77777777" w:rsidR="005E3024" w:rsidRDefault="005E3024">
      <w:pPr>
        <w:rPr>
          <w:b/>
          <w:sz w:val="20"/>
          <w:szCs w:val="20"/>
        </w:rPr>
      </w:pPr>
    </w:p>
    <w:p w14:paraId="159265EC" w14:textId="77777777" w:rsidR="005E3024" w:rsidRDefault="003028E0">
      <w:pPr>
        <w:pStyle w:val="Heading2"/>
        <w:rPr>
          <w:color w:val="93C47D"/>
        </w:rPr>
      </w:pPr>
      <w:bookmarkStart w:id="98" w:name="_l89n6ep3843x" w:colFirst="0" w:colLast="0"/>
      <w:bookmarkEnd w:id="98"/>
      <w:r>
        <w:rPr>
          <w:color w:val="93C47D"/>
        </w:rPr>
        <w:t>3.3. Software interfaces</w:t>
      </w:r>
    </w:p>
    <w:p w14:paraId="2C5CDB2A" w14:textId="77777777" w:rsidR="005E3024" w:rsidRDefault="003028E0">
      <w:pPr>
        <w:rPr>
          <w:sz w:val="20"/>
          <w:szCs w:val="20"/>
        </w:rPr>
      </w:pPr>
      <w:r>
        <w:rPr>
          <w:sz w:val="20"/>
          <w:szCs w:val="20"/>
        </w:rPr>
        <w:t xml:space="preserve">Our program will be supported on </w:t>
      </w:r>
      <w:commentRangeStart w:id="99"/>
      <w:r>
        <w:rPr>
          <w:sz w:val="20"/>
          <w:szCs w:val="20"/>
        </w:rPr>
        <w:t>Windows/7/8/8.1/10/11, Mac, Linux, and Java.</w:t>
      </w:r>
      <w:commentRangeEnd w:id="99"/>
      <w:r w:rsidR="007D0B5C">
        <w:rPr>
          <w:rStyle w:val="CommentReference"/>
        </w:rPr>
        <w:commentReference w:id="99"/>
      </w:r>
    </w:p>
    <w:p w14:paraId="0150983A" w14:textId="77777777" w:rsidR="005E3024" w:rsidRDefault="005E3024">
      <w:pPr>
        <w:rPr>
          <w:sz w:val="20"/>
          <w:szCs w:val="20"/>
        </w:rPr>
      </w:pPr>
    </w:p>
    <w:p w14:paraId="0BECA4DE" w14:textId="77777777" w:rsidR="005E3024" w:rsidRDefault="003028E0">
      <w:pPr>
        <w:pStyle w:val="Heading2"/>
        <w:rPr>
          <w:color w:val="93C47D"/>
        </w:rPr>
      </w:pPr>
      <w:bookmarkStart w:id="100" w:name="_acwvwl43hytn" w:colFirst="0" w:colLast="0"/>
      <w:bookmarkEnd w:id="100"/>
      <w:r>
        <w:rPr>
          <w:color w:val="93C47D"/>
        </w:rPr>
        <w:t>3.4. Communication interfaces</w:t>
      </w:r>
    </w:p>
    <w:p w14:paraId="107D8A2E" w14:textId="77777777" w:rsidR="005E3024" w:rsidRDefault="003028E0">
      <w:pPr>
        <w:rPr>
          <w:sz w:val="20"/>
          <w:szCs w:val="20"/>
        </w:rPr>
      </w:pPr>
      <w:commentRangeStart w:id="101"/>
      <w:r>
        <w:rPr>
          <w:sz w:val="20"/>
          <w:szCs w:val="20"/>
        </w:rPr>
        <w:t>We will have an online mode for two people to play if they both have the program running on their computers. One computer will act as the server allowing the other computer to connect.</w:t>
      </w:r>
      <w:commentRangeEnd w:id="101"/>
      <w:r w:rsidR="007D0B5C">
        <w:rPr>
          <w:rStyle w:val="CommentReference"/>
        </w:rPr>
        <w:commentReference w:id="101"/>
      </w:r>
    </w:p>
    <w:p w14:paraId="3B2AC829" w14:textId="77777777" w:rsidR="005E3024" w:rsidRDefault="003028E0">
      <w:pPr>
        <w:rPr>
          <w:sz w:val="20"/>
          <w:szCs w:val="20"/>
        </w:rPr>
      </w:pPr>
      <w:r>
        <w:rPr>
          <w:noProof/>
          <w:sz w:val="20"/>
          <w:szCs w:val="20"/>
        </w:rPr>
        <w:lastRenderedPageBreak/>
        <w:drawing>
          <wp:inline distT="114300" distB="114300" distL="114300" distR="114300" wp14:anchorId="4B91551D" wp14:editId="217B1626">
            <wp:extent cx="2914650" cy="3343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14650" cy="3343275"/>
                    </a:xfrm>
                    <a:prstGeom prst="rect">
                      <a:avLst/>
                    </a:prstGeom>
                    <a:ln/>
                  </pic:spPr>
                </pic:pic>
              </a:graphicData>
            </a:graphic>
          </wp:inline>
        </w:drawing>
      </w:r>
      <w:r>
        <w:rPr>
          <w:sz w:val="20"/>
          <w:szCs w:val="20"/>
        </w:rPr>
        <w:t xml:space="preserve">  </w:t>
      </w:r>
    </w:p>
    <w:p w14:paraId="734DACFD" w14:textId="77777777" w:rsidR="005E3024" w:rsidRDefault="005E3024">
      <w:pPr>
        <w:rPr>
          <w:sz w:val="20"/>
          <w:szCs w:val="20"/>
        </w:rPr>
      </w:pPr>
    </w:p>
    <w:p w14:paraId="05F25136" w14:textId="77777777" w:rsidR="005E3024" w:rsidRDefault="003028E0">
      <w:pPr>
        <w:pStyle w:val="Heading1"/>
        <w:rPr>
          <w:color w:val="274E13"/>
        </w:rPr>
      </w:pPr>
      <w:bookmarkStart w:id="102" w:name="_mu9r85ud3ot7" w:colFirst="0" w:colLast="0"/>
      <w:bookmarkEnd w:id="102"/>
      <w:r>
        <w:rPr>
          <w:color w:val="274E13"/>
        </w:rPr>
        <w:t>4. Functional Requirements</w:t>
      </w:r>
    </w:p>
    <w:p w14:paraId="3C223C4A" w14:textId="77777777" w:rsidR="005E3024" w:rsidRDefault="003028E0">
      <w:pPr>
        <w:rPr>
          <w:sz w:val="20"/>
          <w:szCs w:val="20"/>
        </w:rPr>
      </w:pPr>
      <w:r>
        <w:rPr>
          <w:sz w:val="20"/>
          <w:szCs w:val="20"/>
        </w:rPr>
        <w:t>This section contains the functional</w:t>
      </w:r>
      <w:del w:id="103" w:author="Wittman, Barry" w:date="2022-09-11T14:54:00Z">
        <w:r w:rsidDel="007D0B5C">
          <w:rPr>
            <w:sz w:val="20"/>
            <w:szCs w:val="20"/>
          </w:rPr>
          <w:delText>ity</w:delText>
        </w:r>
      </w:del>
      <w:r>
        <w:rPr>
          <w:sz w:val="20"/>
          <w:szCs w:val="20"/>
        </w:rPr>
        <w:t xml:space="preserve"> requirements of the software.</w:t>
      </w:r>
    </w:p>
    <w:p w14:paraId="086FBB27" w14:textId="77777777" w:rsidR="005E3024" w:rsidRDefault="005E3024">
      <w:pPr>
        <w:rPr>
          <w:sz w:val="20"/>
          <w:szCs w:val="20"/>
        </w:rPr>
      </w:pPr>
    </w:p>
    <w:p w14:paraId="416B7998" w14:textId="77777777" w:rsidR="005E3024" w:rsidRDefault="003028E0">
      <w:pPr>
        <w:pStyle w:val="Heading2"/>
        <w:rPr>
          <w:color w:val="93C47D"/>
        </w:rPr>
      </w:pPr>
      <w:bookmarkStart w:id="104" w:name="_n65onm4mwnx6" w:colFirst="0" w:colLast="0"/>
      <w:bookmarkEnd w:id="104"/>
      <w:r>
        <w:rPr>
          <w:color w:val="93C47D"/>
        </w:rPr>
        <w:t>4.1. Start and End of Game</w:t>
      </w:r>
    </w:p>
    <w:p w14:paraId="53249F6C" w14:textId="77777777" w:rsidR="005E3024" w:rsidRDefault="005E3024">
      <w:pPr>
        <w:rPr>
          <w:color w:val="0E101A"/>
          <w:sz w:val="20"/>
          <w:szCs w:val="20"/>
        </w:rPr>
      </w:pPr>
    </w:p>
    <w:p w14:paraId="3F04DEF5" w14:textId="77777777" w:rsidR="005E3024" w:rsidRDefault="003028E0">
      <w:pPr>
        <w:rPr>
          <w:color w:val="0E101A"/>
        </w:rPr>
      </w:pPr>
      <w:r>
        <w:rPr>
          <w:color w:val="0E101A"/>
        </w:rPr>
        <w:t>4.1.1. The program shall ask the user whether they want to play against an AI, against a human on the same computer, or against a human on another computer.</w:t>
      </w:r>
    </w:p>
    <w:p w14:paraId="38EA25FC" w14:textId="77777777" w:rsidR="005E3024" w:rsidRDefault="005E3024">
      <w:pPr>
        <w:rPr>
          <w:color w:val="0E101A"/>
        </w:rPr>
      </w:pPr>
    </w:p>
    <w:p w14:paraId="09C00B3E" w14:textId="77777777" w:rsidR="005E3024" w:rsidRDefault="003028E0">
      <w:pPr>
        <w:rPr>
          <w:color w:val="0E101A"/>
        </w:rPr>
      </w:pPr>
      <w:r>
        <w:rPr>
          <w:color w:val="0E101A"/>
        </w:rPr>
        <w:t xml:space="preserve">4.1.2. The program shall ask the user whether they would like to play with the Othello or </w:t>
      </w:r>
      <w:proofErr w:type="spellStart"/>
      <w:r>
        <w:rPr>
          <w:color w:val="0E101A"/>
        </w:rPr>
        <w:t>Reversi</w:t>
      </w:r>
      <w:proofErr w:type="spellEnd"/>
      <w:r>
        <w:rPr>
          <w:color w:val="0E101A"/>
        </w:rPr>
        <w:t xml:space="preserve"> ruleset.</w:t>
      </w:r>
    </w:p>
    <w:p w14:paraId="277C0312" w14:textId="77777777" w:rsidR="005E3024" w:rsidRDefault="005E3024">
      <w:pPr>
        <w:rPr>
          <w:color w:val="0E101A"/>
        </w:rPr>
      </w:pPr>
    </w:p>
    <w:p w14:paraId="5B8E9032" w14:textId="77777777" w:rsidR="005E3024" w:rsidRDefault="003028E0">
      <w:pPr>
        <w:rPr>
          <w:color w:val="0E101A"/>
        </w:rPr>
      </w:pPr>
      <w:r>
        <w:rPr>
          <w:color w:val="0E101A"/>
        </w:rPr>
        <w:t>4.1.3. The program shall end the game when all places on the board have been filled with pieces if the user has chosen the Othello ruleset.</w:t>
      </w:r>
    </w:p>
    <w:p w14:paraId="073EB305" w14:textId="77777777" w:rsidR="005E3024" w:rsidRDefault="005E3024">
      <w:pPr>
        <w:rPr>
          <w:color w:val="0E101A"/>
        </w:rPr>
      </w:pPr>
    </w:p>
    <w:p w14:paraId="0B668D07" w14:textId="77777777" w:rsidR="005E3024" w:rsidRDefault="003028E0">
      <w:pPr>
        <w:rPr>
          <w:color w:val="0E101A"/>
        </w:rPr>
      </w:pPr>
      <w:r>
        <w:rPr>
          <w:color w:val="0E101A"/>
        </w:rPr>
        <w:t xml:space="preserve">4.1.4. The program shall end the game when one player is unable to make a move, or when all places on the board have been filled with pieces if the user has chosen the </w:t>
      </w:r>
      <w:proofErr w:type="spellStart"/>
      <w:r>
        <w:rPr>
          <w:color w:val="0E101A"/>
        </w:rPr>
        <w:t>Reversi</w:t>
      </w:r>
      <w:proofErr w:type="spellEnd"/>
      <w:r>
        <w:rPr>
          <w:color w:val="0E101A"/>
        </w:rPr>
        <w:t xml:space="preserve"> ruleset.</w:t>
      </w:r>
    </w:p>
    <w:p w14:paraId="783D0095" w14:textId="77777777" w:rsidR="005E3024" w:rsidRDefault="005E3024">
      <w:pPr>
        <w:rPr>
          <w:color w:val="0E101A"/>
        </w:rPr>
      </w:pPr>
    </w:p>
    <w:p w14:paraId="574C596D" w14:textId="77777777" w:rsidR="005E3024" w:rsidRDefault="003028E0">
      <w:pPr>
        <w:rPr>
          <w:color w:val="0E101A"/>
        </w:rPr>
      </w:pPr>
      <w:commentRangeStart w:id="105"/>
      <w:r>
        <w:rPr>
          <w:color w:val="0E101A"/>
        </w:rPr>
        <w:t>4.1.5. The program shall display the number of pieces of each color on the board and indicate which player has won at the end of the game.</w:t>
      </w:r>
      <w:commentRangeEnd w:id="105"/>
      <w:r w:rsidR="007D0B5C">
        <w:rPr>
          <w:rStyle w:val="CommentReference"/>
        </w:rPr>
        <w:commentReference w:id="105"/>
      </w:r>
    </w:p>
    <w:p w14:paraId="270F89D5" w14:textId="77777777" w:rsidR="005E3024" w:rsidRDefault="005E3024">
      <w:pPr>
        <w:rPr>
          <w:color w:val="0E101A"/>
        </w:rPr>
      </w:pPr>
    </w:p>
    <w:p w14:paraId="1A27850D" w14:textId="77777777" w:rsidR="005E3024" w:rsidRDefault="003028E0">
      <w:pPr>
        <w:rPr>
          <w:color w:val="0E101A"/>
        </w:rPr>
      </w:pPr>
      <w:commentRangeStart w:id="106"/>
      <w:r>
        <w:rPr>
          <w:color w:val="0E101A"/>
        </w:rPr>
        <w:lastRenderedPageBreak/>
        <w:t>4.1.6. The program shall ask the user whether or not they would like to play another game once the winner of the last game has been displayed.</w:t>
      </w:r>
      <w:commentRangeEnd w:id="106"/>
      <w:r w:rsidR="007D0B5C">
        <w:rPr>
          <w:rStyle w:val="CommentReference"/>
        </w:rPr>
        <w:commentReference w:id="106"/>
      </w:r>
    </w:p>
    <w:p w14:paraId="792800F0" w14:textId="77777777" w:rsidR="005E3024" w:rsidRDefault="005E3024">
      <w:pPr>
        <w:rPr>
          <w:color w:val="0E101A"/>
        </w:rPr>
      </w:pPr>
    </w:p>
    <w:p w14:paraId="0EB8E064" w14:textId="77777777" w:rsidR="005E3024" w:rsidRDefault="003028E0">
      <w:pPr>
        <w:rPr>
          <w:color w:val="0E101A"/>
        </w:rPr>
      </w:pPr>
      <w:r>
        <w:rPr>
          <w:color w:val="0E101A"/>
        </w:rPr>
        <w:t>4.1.7. The program shall start a new game if the user selects to play another game after the end of a game.</w:t>
      </w:r>
    </w:p>
    <w:p w14:paraId="658510B3" w14:textId="77777777" w:rsidR="005E3024" w:rsidRDefault="005E3024">
      <w:pPr>
        <w:rPr>
          <w:b/>
          <w:color w:val="93C47D"/>
          <w:sz w:val="26"/>
          <w:szCs w:val="26"/>
        </w:rPr>
      </w:pPr>
    </w:p>
    <w:p w14:paraId="3CDEA1F5" w14:textId="77777777" w:rsidR="005E3024" w:rsidRDefault="003028E0">
      <w:pPr>
        <w:pStyle w:val="Heading2"/>
        <w:rPr>
          <w:color w:val="93C47D"/>
        </w:rPr>
      </w:pPr>
      <w:bookmarkStart w:id="107" w:name="_x2rkie9oe1yl" w:colFirst="0" w:colLast="0"/>
      <w:bookmarkEnd w:id="107"/>
      <w:commentRangeStart w:id="108"/>
      <w:r>
        <w:rPr>
          <w:color w:val="93C47D"/>
        </w:rPr>
        <w:t>4.2. Input and Output Processes</w:t>
      </w:r>
      <w:commentRangeEnd w:id="108"/>
      <w:r w:rsidR="007D0B5C">
        <w:rPr>
          <w:rStyle w:val="CommentReference"/>
        </w:rPr>
        <w:commentReference w:id="108"/>
      </w:r>
    </w:p>
    <w:p w14:paraId="43F8024E" w14:textId="77777777" w:rsidR="005E3024" w:rsidRDefault="005E3024">
      <w:pPr>
        <w:rPr>
          <w:b/>
          <w:color w:val="93C47D"/>
          <w:sz w:val="26"/>
          <w:szCs w:val="26"/>
        </w:rPr>
      </w:pPr>
    </w:p>
    <w:p w14:paraId="1C7D3D0F" w14:textId="77777777" w:rsidR="005E3024" w:rsidRDefault="003028E0">
      <w:pPr>
        <w:rPr>
          <w:color w:val="0E101A"/>
        </w:rPr>
      </w:pPr>
      <w:r>
        <w:rPr>
          <w:color w:val="0E101A"/>
        </w:rPr>
        <w:t>4.2.1. The program shall display a placed piece on the board immediately after the player has chosen to place a piece in a permitted space.</w:t>
      </w:r>
    </w:p>
    <w:p w14:paraId="0B9C304F" w14:textId="77777777" w:rsidR="005E3024" w:rsidRDefault="005E3024">
      <w:pPr>
        <w:rPr>
          <w:color w:val="0E101A"/>
        </w:rPr>
      </w:pPr>
    </w:p>
    <w:p w14:paraId="01F60199" w14:textId="77777777" w:rsidR="005E3024" w:rsidRDefault="003028E0">
      <w:pPr>
        <w:rPr>
          <w:color w:val="0E101A"/>
        </w:rPr>
      </w:pPr>
      <w:r>
        <w:rPr>
          <w:color w:val="0E101A"/>
        </w:rPr>
        <w:t>4.2.2. The program shall not allow players to place pieces in spaces that are not allowed by the ruleset of the game.</w:t>
      </w:r>
    </w:p>
    <w:p w14:paraId="55A7F537" w14:textId="77777777" w:rsidR="005E3024" w:rsidRDefault="005E3024">
      <w:pPr>
        <w:rPr>
          <w:color w:val="0E101A"/>
        </w:rPr>
      </w:pPr>
    </w:p>
    <w:p w14:paraId="27772663" w14:textId="77777777" w:rsidR="005E3024" w:rsidRDefault="003028E0">
      <w:pPr>
        <w:rPr>
          <w:color w:val="0E101A"/>
        </w:rPr>
      </w:pPr>
      <w:r>
        <w:rPr>
          <w:color w:val="0E101A"/>
        </w:rPr>
        <w:t>4.2.3. The program shall pass a turn to the other player if the current player has no valid moves if the Othello ruleset has been chosen.</w:t>
      </w:r>
    </w:p>
    <w:p w14:paraId="2108618F" w14:textId="77777777" w:rsidR="005E3024" w:rsidRDefault="005E3024">
      <w:pPr>
        <w:rPr>
          <w:color w:val="0E101A"/>
        </w:rPr>
      </w:pPr>
    </w:p>
    <w:p w14:paraId="59936A43" w14:textId="77777777" w:rsidR="005E3024" w:rsidRDefault="003028E0">
      <w:pPr>
        <w:rPr>
          <w:color w:val="0E101A"/>
        </w:rPr>
      </w:pPr>
      <w:r>
        <w:rPr>
          <w:color w:val="0E101A"/>
        </w:rPr>
        <w:t>4.2.4. The program shall provide a short visual indication if a player's turn has been passed.</w:t>
      </w:r>
    </w:p>
    <w:p w14:paraId="076078D7" w14:textId="77777777" w:rsidR="005E3024" w:rsidRDefault="005E3024">
      <w:pPr>
        <w:rPr>
          <w:color w:val="0E101A"/>
        </w:rPr>
      </w:pPr>
    </w:p>
    <w:p w14:paraId="1B08842F" w14:textId="77777777" w:rsidR="005E3024" w:rsidRDefault="003028E0">
      <w:pPr>
        <w:rPr>
          <w:color w:val="0E101A"/>
        </w:rPr>
      </w:pPr>
      <w:r>
        <w:rPr>
          <w:color w:val="0E101A"/>
        </w:rPr>
        <w:t>4.2.5. The program shall check which pieces should change color after a piece is placed, and immediately change those colors after a piece is placed.</w:t>
      </w:r>
    </w:p>
    <w:p w14:paraId="30C3BBC4" w14:textId="77777777" w:rsidR="005E3024" w:rsidRDefault="005E3024">
      <w:pPr>
        <w:rPr>
          <w:color w:val="0E101A"/>
        </w:rPr>
      </w:pPr>
    </w:p>
    <w:p w14:paraId="60072CFC" w14:textId="77777777" w:rsidR="005E3024" w:rsidRDefault="003028E0">
      <w:pPr>
        <w:rPr>
          <w:color w:val="0E101A"/>
        </w:rPr>
      </w:pPr>
      <w:r>
        <w:rPr>
          <w:color w:val="0E101A"/>
        </w:rPr>
        <w:t>4.2.6. The opponent should provide a visual indication of which spaces are available for a piece to be placed on during a player's turn.</w:t>
      </w:r>
    </w:p>
    <w:p w14:paraId="0E55B723" w14:textId="77777777" w:rsidR="005E3024" w:rsidRDefault="005E3024">
      <w:pPr>
        <w:rPr>
          <w:b/>
          <w:color w:val="93C47D"/>
          <w:sz w:val="26"/>
          <w:szCs w:val="26"/>
        </w:rPr>
      </w:pPr>
    </w:p>
    <w:p w14:paraId="095F694C" w14:textId="77777777" w:rsidR="005E3024" w:rsidRDefault="003028E0">
      <w:pPr>
        <w:pStyle w:val="Heading2"/>
        <w:rPr>
          <w:color w:val="93C47D"/>
        </w:rPr>
      </w:pPr>
      <w:bookmarkStart w:id="109" w:name="_e1athjj3j806" w:colFirst="0" w:colLast="0"/>
      <w:bookmarkEnd w:id="109"/>
      <w:r>
        <w:rPr>
          <w:color w:val="93C47D"/>
        </w:rPr>
        <w:t>4.3 Playing Against an AI Opponent</w:t>
      </w:r>
    </w:p>
    <w:p w14:paraId="2C574933" w14:textId="77777777" w:rsidR="005E3024" w:rsidRDefault="005E3024">
      <w:pPr>
        <w:rPr>
          <w:b/>
          <w:color w:val="93C47D"/>
          <w:sz w:val="26"/>
          <w:szCs w:val="26"/>
        </w:rPr>
      </w:pPr>
    </w:p>
    <w:p w14:paraId="2B9FF309" w14:textId="77777777" w:rsidR="005E3024" w:rsidRDefault="003028E0">
      <w:pPr>
        <w:rPr>
          <w:color w:val="0E101A"/>
        </w:rPr>
      </w:pPr>
      <w:r>
        <w:rPr>
          <w:color w:val="0E101A"/>
        </w:rPr>
        <w:t>4.3.1. The program shall allow the user to choose between an Easy, Normal, and Hard difficulty setting for their AI opponent.</w:t>
      </w:r>
    </w:p>
    <w:p w14:paraId="323B5B04" w14:textId="77777777" w:rsidR="005E3024" w:rsidRDefault="005E3024">
      <w:pPr>
        <w:rPr>
          <w:color w:val="0E101A"/>
        </w:rPr>
      </w:pPr>
    </w:p>
    <w:p w14:paraId="2A1F6B84" w14:textId="77777777" w:rsidR="005E3024" w:rsidRDefault="003028E0">
      <w:pPr>
        <w:rPr>
          <w:color w:val="0E101A"/>
        </w:rPr>
      </w:pPr>
      <w:r>
        <w:rPr>
          <w:color w:val="0E101A"/>
        </w:rPr>
        <w:t>4.3.2. The program shall decide a location and place a piece on the board within one second of a player placing their piece on the board.</w:t>
      </w:r>
    </w:p>
    <w:p w14:paraId="126C703C" w14:textId="77777777" w:rsidR="005E3024" w:rsidRDefault="005E3024">
      <w:pPr>
        <w:rPr>
          <w:color w:val="0E101A"/>
        </w:rPr>
      </w:pPr>
    </w:p>
    <w:p w14:paraId="651A79FF" w14:textId="77777777" w:rsidR="005E3024" w:rsidRDefault="003028E0">
      <w:pPr>
        <w:rPr>
          <w:color w:val="0E101A"/>
        </w:rPr>
      </w:pPr>
      <w:r>
        <w:rPr>
          <w:color w:val="0E101A"/>
        </w:rPr>
        <w:t>4.3.3. The program shall only place pieces in spaces permitted by the ruleset of the game, subject to the same limitations as human players.</w:t>
      </w:r>
    </w:p>
    <w:p w14:paraId="43C7216D" w14:textId="77777777" w:rsidR="005E3024" w:rsidRDefault="005E3024">
      <w:pPr>
        <w:rPr>
          <w:color w:val="0E101A"/>
        </w:rPr>
      </w:pPr>
    </w:p>
    <w:p w14:paraId="495A1AC1" w14:textId="77777777" w:rsidR="005E3024" w:rsidRDefault="003028E0">
      <w:pPr>
        <w:rPr>
          <w:color w:val="0E101A"/>
        </w:rPr>
      </w:pPr>
      <w:commentRangeStart w:id="110"/>
      <w:r>
        <w:rPr>
          <w:color w:val="0E101A"/>
        </w:rPr>
        <w:t>4.3.4. The program shall give the player black pieces and thus shall always allow the player to go first.</w:t>
      </w:r>
      <w:commentRangeEnd w:id="110"/>
      <w:r w:rsidR="007D0B5C">
        <w:rPr>
          <w:rStyle w:val="CommentReference"/>
        </w:rPr>
        <w:commentReference w:id="110"/>
      </w:r>
    </w:p>
    <w:p w14:paraId="20C134E2" w14:textId="77777777" w:rsidR="005E3024" w:rsidRDefault="005E3024">
      <w:pPr>
        <w:rPr>
          <w:b/>
          <w:color w:val="93C47D"/>
          <w:sz w:val="26"/>
          <w:szCs w:val="26"/>
        </w:rPr>
      </w:pPr>
    </w:p>
    <w:p w14:paraId="2F16829E" w14:textId="77777777" w:rsidR="005E3024" w:rsidRDefault="003028E0">
      <w:pPr>
        <w:pStyle w:val="Heading2"/>
        <w:rPr>
          <w:color w:val="93C47D"/>
        </w:rPr>
      </w:pPr>
      <w:bookmarkStart w:id="111" w:name="_ufini4d8z959" w:colFirst="0" w:colLast="0"/>
      <w:bookmarkEnd w:id="111"/>
      <w:r>
        <w:rPr>
          <w:color w:val="93C47D"/>
        </w:rPr>
        <w:lastRenderedPageBreak/>
        <w:t>4.4 Playing Against a Local Opponent</w:t>
      </w:r>
    </w:p>
    <w:p w14:paraId="0D9DA9F0" w14:textId="77777777" w:rsidR="005E3024" w:rsidRDefault="005E3024">
      <w:pPr>
        <w:rPr>
          <w:b/>
          <w:color w:val="93C47D"/>
          <w:sz w:val="26"/>
          <w:szCs w:val="26"/>
        </w:rPr>
      </w:pPr>
    </w:p>
    <w:p w14:paraId="748D1B0D" w14:textId="77777777" w:rsidR="005E3024" w:rsidRDefault="003028E0">
      <w:pPr>
        <w:rPr>
          <w:color w:val="0E101A"/>
        </w:rPr>
      </w:pPr>
      <w:r>
        <w:rPr>
          <w:color w:val="0E101A"/>
        </w:rPr>
        <w:t>4.4.1. The program shall alternate between black and white pieces being placed on the board upon player input.</w:t>
      </w:r>
    </w:p>
    <w:p w14:paraId="6453AAC5" w14:textId="77777777" w:rsidR="005E3024" w:rsidRDefault="005E3024">
      <w:pPr>
        <w:rPr>
          <w:b/>
          <w:color w:val="93C47D"/>
          <w:sz w:val="26"/>
          <w:szCs w:val="26"/>
        </w:rPr>
      </w:pPr>
    </w:p>
    <w:p w14:paraId="78CB3AE1" w14:textId="77777777" w:rsidR="005E3024" w:rsidRDefault="003028E0">
      <w:pPr>
        <w:pStyle w:val="Heading2"/>
        <w:rPr>
          <w:color w:val="93C47D"/>
        </w:rPr>
      </w:pPr>
      <w:bookmarkStart w:id="112" w:name="_kyz4e2rpyvji" w:colFirst="0" w:colLast="0"/>
      <w:bookmarkEnd w:id="112"/>
      <w:r>
        <w:rPr>
          <w:color w:val="93C47D"/>
        </w:rPr>
        <w:t>4.5 Playing Against a Network Opponent</w:t>
      </w:r>
    </w:p>
    <w:p w14:paraId="279EB87C" w14:textId="77777777" w:rsidR="005E3024" w:rsidRDefault="005E3024">
      <w:pPr>
        <w:rPr>
          <w:b/>
          <w:color w:val="93C47D"/>
          <w:sz w:val="26"/>
          <w:szCs w:val="26"/>
        </w:rPr>
      </w:pPr>
    </w:p>
    <w:p w14:paraId="0F183282" w14:textId="77777777" w:rsidR="005E3024" w:rsidRDefault="003028E0">
      <w:pPr>
        <w:rPr>
          <w:color w:val="0E101A"/>
        </w:rPr>
      </w:pPr>
      <w:r>
        <w:rPr>
          <w:color w:val="0E101A"/>
        </w:rPr>
        <w:t>4.5.1. The program shall form a network connection with another instance of the program that is running.</w:t>
      </w:r>
    </w:p>
    <w:p w14:paraId="2E566751" w14:textId="77777777" w:rsidR="005E3024" w:rsidRDefault="005E3024">
      <w:pPr>
        <w:rPr>
          <w:color w:val="0E101A"/>
        </w:rPr>
      </w:pPr>
    </w:p>
    <w:p w14:paraId="43C649D8" w14:textId="77777777" w:rsidR="005E3024" w:rsidRDefault="003028E0">
      <w:pPr>
        <w:rPr>
          <w:color w:val="0E101A"/>
        </w:rPr>
      </w:pPr>
      <w:r>
        <w:rPr>
          <w:color w:val="0E101A"/>
        </w:rPr>
        <w:t>4.5.2. The program shall allow one player on one instance to place black pieces on the board, and shall allow the other player on the other instance to place white pieces on the board.</w:t>
      </w:r>
    </w:p>
    <w:p w14:paraId="290BBEE2" w14:textId="77777777" w:rsidR="005E3024" w:rsidRDefault="005E3024">
      <w:pPr>
        <w:rPr>
          <w:color w:val="0E101A"/>
        </w:rPr>
      </w:pPr>
    </w:p>
    <w:p w14:paraId="42A6AEA8" w14:textId="77777777" w:rsidR="005E3024" w:rsidRDefault="003028E0">
      <w:pPr>
        <w:rPr>
          <w:color w:val="0E101A"/>
        </w:rPr>
      </w:pPr>
      <w:commentRangeStart w:id="113"/>
      <w:r>
        <w:rPr>
          <w:color w:val="0E101A"/>
        </w:rPr>
        <w:t>4.5.3. The program shall allow the player to place black pieces to make the first move.</w:t>
      </w:r>
      <w:commentRangeEnd w:id="113"/>
      <w:r w:rsidR="007D0B5C">
        <w:rPr>
          <w:rStyle w:val="CommentReference"/>
        </w:rPr>
        <w:commentReference w:id="113"/>
      </w:r>
    </w:p>
    <w:p w14:paraId="0F87329C" w14:textId="77777777" w:rsidR="005E3024" w:rsidRDefault="005E3024">
      <w:pPr>
        <w:rPr>
          <w:color w:val="0E101A"/>
        </w:rPr>
      </w:pPr>
    </w:p>
    <w:p w14:paraId="50AD3A67" w14:textId="77777777" w:rsidR="005E3024" w:rsidRDefault="003028E0">
      <w:pPr>
        <w:rPr>
          <w:color w:val="0E101A"/>
        </w:rPr>
      </w:pPr>
      <w:commentRangeStart w:id="114"/>
      <w:r>
        <w:rPr>
          <w:color w:val="0E101A"/>
        </w:rPr>
        <w:t>4.5.4. The program shall only allow a player to place a piece after the other player has already placed a piece.</w:t>
      </w:r>
      <w:commentRangeEnd w:id="114"/>
      <w:r w:rsidR="007D0B5C">
        <w:rPr>
          <w:rStyle w:val="CommentReference"/>
        </w:rPr>
        <w:commentReference w:id="114"/>
      </w:r>
    </w:p>
    <w:p w14:paraId="20A64FF2" w14:textId="77777777" w:rsidR="005E3024" w:rsidRDefault="005E3024">
      <w:pPr>
        <w:rPr>
          <w:b/>
          <w:color w:val="93C47D"/>
          <w:sz w:val="26"/>
          <w:szCs w:val="26"/>
        </w:rPr>
      </w:pPr>
    </w:p>
    <w:p w14:paraId="2755B82E" w14:textId="77777777" w:rsidR="005E3024" w:rsidRDefault="003028E0">
      <w:pPr>
        <w:pStyle w:val="Heading2"/>
        <w:rPr>
          <w:color w:val="93C47D"/>
        </w:rPr>
      </w:pPr>
      <w:bookmarkStart w:id="115" w:name="_5e8pjugr1iv6" w:colFirst="0" w:colLast="0"/>
      <w:bookmarkEnd w:id="115"/>
      <w:r>
        <w:rPr>
          <w:color w:val="93C47D"/>
        </w:rPr>
        <w:t>4.6 Appearance</w:t>
      </w:r>
    </w:p>
    <w:p w14:paraId="1E877835" w14:textId="77777777" w:rsidR="005E3024" w:rsidRDefault="005E3024">
      <w:pPr>
        <w:rPr>
          <w:b/>
          <w:color w:val="93C47D"/>
          <w:sz w:val="26"/>
          <w:szCs w:val="26"/>
        </w:rPr>
      </w:pPr>
    </w:p>
    <w:p w14:paraId="4E1B4545" w14:textId="5417E04D" w:rsidR="005E3024" w:rsidRDefault="003028E0">
      <w:pPr>
        <w:rPr>
          <w:color w:val="0E101A"/>
        </w:rPr>
      </w:pPr>
      <w:r>
        <w:rPr>
          <w:color w:val="0E101A"/>
        </w:rPr>
        <w:t>4.6.1. The program shall display a green 8</w:t>
      </w:r>
      <w:ins w:id="116" w:author="Wittman, Barry" w:date="2022-09-11T15:00:00Z">
        <w:r>
          <w:rPr>
            <w:color w:val="0E101A"/>
          </w:rPr>
          <w:t xml:space="preserve"> ×</w:t>
        </w:r>
      </w:ins>
      <w:del w:id="117" w:author="Wittman, Barry" w:date="2022-09-11T15:00:00Z">
        <w:r w:rsidDel="003028E0">
          <w:rPr>
            <w:color w:val="0E101A"/>
          </w:rPr>
          <w:delText>x</w:delText>
        </w:r>
      </w:del>
      <w:ins w:id="118" w:author="Wittman, Barry" w:date="2022-09-11T15:00:00Z">
        <w:r>
          <w:rPr>
            <w:color w:val="0E101A"/>
          </w:rPr>
          <w:t xml:space="preserve"> </w:t>
        </w:r>
      </w:ins>
      <w:r>
        <w:rPr>
          <w:color w:val="0E101A"/>
        </w:rPr>
        <w:t>8 grid board while in a game.</w:t>
      </w:r>
    </w:p>
    <w:p w14:paraId="073D54DE" w14:textId="77777777" w:rsidR="005E3024" w:rsidRDefault="005E3024">
      <w:pPr>
        <w:rPr>
          <w:color w:val="0E101A"/>
        </w:rPr>
      </w:pPr>
    </w:p>
    <w:p w14:paraId="56ED723C" w14:textId="77777777" w:rsidR="005E3024" w:rsidRDefault="003028E0">
      <w:pPr>
        <w:rPr>
          <w:color w:val="0E101A"/>
        </w:rPr>
      </w:pPr>
      <w:r>
        <w:rPr>
          <w:color w:val="0E101A"/>
        </w:rPr>
        <w:t>4.6.2. The program shall provide a visual indication of which moves are permitted to the player.</w:t>
      </w:r>
    </w:p>
    <w:p w14:paraId="6E443A5E" w14:textId="77777777" w:rsidR="005E3024" w:rsidRDefault="005E3024">
      <w:pPr>
        <w:rPr>
          <w:color w:val="0E101A"/>
        </w:rPr>
      </w:pPr>
    </w:p>
    <w:p w14:paraId="4A80086E" w14:textId="77777777" w:rsidR="005E3024" w:rsidRDefault="003028E0">
      <w:pPr>
        <w:rPr>
          <w:color w:val="0E101A"/>
        </w:rPr>
      </w:pPr>
      <w:r>
        <w:rPr>
          <w:color w:val="0E101A"/>
        </w:rPr>
        <w:t>4.6.3. The program shall display each piece that is currently on the board in its corresponding position on the grid.</w:t>
      </w:r>
    </w:p>
    <w:p w14:paraId="2CD04D89" w14:textId="77777777" w:rsidR="005E3024" w:rsidRDefault="005E3024">
      <w:pPr>
        <w:rPr>
          <w:color w:val="0E101A"/>
        </w:rPr>
      </w:pPr>
    </w:p>
    <w:p w14:paraId="4E3B57FC" w14:textId="77777777" w:rsidR="005E3024" w:rsidRDefault="003028E0">
      <w:pPr>
        <w:rPr>
          <w:color w:val="0E101A"/>
        </w:rPr>
      </w:pPr>
      <w:r>
        <w:rPr>
          <w:color w:val="0E101A"/>
        </w:rPr>
        <w:t>4.6.4. The program shall not change the color of pieces on the board unless a permitted piece placement would cause those pieces to change color.</w:t>
      </w:r>
    </w:p>
    <w:p w14:paraId="55AB48DE" w14:textId="77777777" w:rsidR="005E3024" w:rsidRDefault="005E3024">
      <w:pPr>
        <w:rPr>
          <w:color w:val="0E101A"/>
        </w:rPr>
      </w:pPr>
    </w:p>
    <w:p w14:paraId="27176330" w14:textId="77777777" w:rsidR="005E3024" w:rsidRDefault="003028E0">
      <w:pPr>
        <w:rPr>
          <w:color w:val="0E101A"/>
        </w:rPr>
      </w:pPr>
      <w:r>
        <w:rPr>
          <w:color w:val="0E101A"/>
        </w:rPr>
        <w:t>4.6.5. The program shall display a counter of how many pieces of each color are currently on the board.</w:t>
      </w:r>
    </w:p>
    <w:p w14:paraId="4744E98D" w14:textId="77777777" w:rsidR="005E3024" w:rsidRDefault="005E3024">
      <w:pPr>
        <w:rPr>
          <w:color w:val="0E101A"/>
        </w:rPr>
      </w:pPr>
    </w:p>
    <w:p w14:paraId="39C09A25" w14:textId="77777777" w:rsidR="005E3024" w:rsidRDefault="003028E0">
      <w:pPr>
        <w:rPr>
          <w:color w:val="0E101A"/>
        </w:rPr>
      </w:pPr>
      <w:r>
        <w:rPr>
          <w:color w:val="0E101A"/>
        </w:rPr>
        <w:t>4.6.6. The program shall update the counter of how many pieces of each color are on the board immediately after a new piece is placed and the color of old pieces is changed as a result.</w:t>
      </w:r>
    </w:p>
    <w:p w14:paraId="2CE641B4" w14:textId="77777777" w:rsidR="005E3024" w:rsidRDefault="005E3024">
      <w:pPr>
        <w:rPr>
          <w:b/>
          <w:color w:val="93C47D"/>
          <w:sz w:val="26"/>
          <w:szCs w:val="26"/>
        </w:rPr>
      </w:pPr>
    </w:p>
    <w:p w14:paraId="18735C14" w14:textId="77777777" w:rsidR="005E3024" w:rsidRDefault="003028E0">
      <w:pPr>
        <w:pStyle w:val="Heading2"/>
        <w:rPr>
          <w:color w:val="93C47D"/>
        </w:rPr>
      </w:pPr>
      <w:bookmarkStart w:id="119" w:name="_fx76wpu8ypl7" w:colFirst="0" w:colLast="0"/>
      <w:bookmarkEnd w:id="119"/>
      <w:r>
        <w:rPr>
          <w:color w:val="93C47D"/>
        </w:rPr>
        <w:lastRenderedPageBreak/>
        <w:t>4.7 Menus</w:t>
      </w:r>
    </w:p>
    <w:p w14:paraId="1CA01BE6" w14:textId="77777777" w:rsidR="005E3024" w:rsidRDefault="005E3024">
      <w:pPr>
        <w:rPr>
          <w:b/>
          <w:color w:val="93C47D"/>
          <w:sz w:val="26"/>
          <w:szCs w:val="26"/>
        </w:rPr>
      </w:pPr>
    </w:p>
    <w:p w14:paraId="455AF59C" w14:textId="77777777" w:rsidR="005E3024" w:rsidRDefault="003028E0">
      <w:pPr>
        <w:rPr>
          <w:color w:val="0E101A"/>
        </w:rPr>
      </w:pPr>
      <w:commentRangeStart w:id="120"/>
      <w:r>
        <w:rPr>
          <w:color w:val="0E101A"/>
        </w:rPr>
        <w:t>4.7.1. Upon the start of the program, the program shall display a "Main Menu" with three options for the user to choose from: Start Game, Join Game, and Options.</w:t>
      </w:r>
      <w:commentRangeEnd w:id="120"/>
      <w:r>
        <w:rPr>
          <w:rStyle w:val="CommentReference"/>
        </w:rPr>
        <w:commentReference w:id="120"/>
      </w:r>
    </w:p>
    <w:p w14:paraId="4D8D3E35" w14:textId="77777777" w:rsidR="005E3024" w:rsidRDefault="005E3024">
      <w:pPr>
        <w:rPr>
          <w:color w:val="0E101A"/>
        </w:rPr>
      </w:pPr>
    </w:p>
    <w:p w14:paraId="3E985D9B" w14:textId="77777777" w:rsidR="005E3024" w:rsidRDefault="003028E0">
      <w:pPr>
        <w:rPr>
          <w:color w:val="0E101A"/>
        </w:rPr>
      </w:pPr>
      <w:r>
        <w:rPr>
          <w:color w:val="0E101A"/>
        </w:rPr>
        <w:t>4.7.2. The program shall initiate the sequence for starting a game once the user selects "Start Game."</w:t>
      </w:r>
    </w:p>
    <w:p w14:paraId="764BE1CA" w14:textId="77777777" w:rsidR="005E3024" w:rsidRDefault="005E3024">
      <w:pPr>
        <w:rPr>
          <w:color w:val="0E101A"/>
        </w:rPr>
      </w:pPr>
    </w:p>
    <w:p w14:paraId="58220475" w14:textId="77777777" w:rsidR="005E3024" w:rsidRDefault="003028E0">
      <w:pPr>
        <w:rPr>
          <w:color w:val="0E101A"/>
        </w:rPr>
      </w:pPr>
      <w:commentRangeStart w:id="121"/>
      <w:r>
        <w:rPr>
          <w:color w:val="0E101A"/>
        </w:rPr>
        <w:t>4.7.3. The program shall begin searching for another instance of the program to connect to, with a visual indication that it is doing so, once the user selects "Join Game."</w:t>
      </w:r>
      <w:commentRangeEnd w:id="121"/>
      <w:r>
        <w:rPr>
          <w:rStyle w:val="CommentReference"/>
        </w:rPr>
        <w:commentReference w:id="121"/>
      </w:r>
    </w:p>
    <w:p w14:paraId="2C11E2EF" w14:textId="77777777" w:rsidR="005E3024" w:rsidRDefault="005E3024">
      <w:pPr>
        <w:rPr>
          <w:color w:val="0E101A"/>
        </w:rPr>
      </w:pPr>
    </w:p>
    <w:p w14:paraId="453BA9EA" w14:textId="77777777" w:rsidR="005E3024" w:rsidRDefault="003028E0">
      <w:pPr>
        <w:rPr>
          <w:color w:val="0E101A"/>
        </w:rPr>
      </w:pPr>
      <w:r>
        <w:rPr>
          <w:color w:val="0E101A"/>
        </w:rPr>
        <w:t xml:space="preserve">4.7.4. The program shall display a list of options that allow the user to change the color of the </w:t>
      </w:r>
      <w:commentRangeStart w:id="122"/>
      <w:r>
        <w:rPr>
          <w:color w:val="0E101A"/>
        </w:rPr>
        <w:t xml:space="preserve">player 1 (black) and player 2 (white) pieces </w:t>
      </w:r>
      <w:commentRangeEnd w:id="122"/>
      <w:r>
        <w:rPr>
          <w:rStyle w:val="CommentReference"/>
        </w:rPr>
        <w:commentReference w:id="122"/>
      </w:r>
      <w:r>
        <w:rPr>
          <w:color w:val="0E101A"/>
        </w:rPr>
        <w:t xml:space="preserve">and switch between Othello and </w:t>
      </w:r>
      <w:proofErr w:type="spellStart"/>
      <w:r>
        <w:rPr>
          <w:color w:val="0E101A"/>
        </w:rPr>
        <w:t>Reversi</w:t>
      </w:r>
      <w:proofErr w:type="spellEnd"/>
      <w:r>
        <w:rPr>
          <w:color w:val="0E101A"/>
        </w:rPr>
        <w:t xml:space="preserve"> rulesets, once the user selects "Options."</w:t>
      </w:r>
    </w:p>
    <w:p w14:paraId="1CF24D9A" w14:textId="77777777" w:rsidR="005E3024" w:rsidRDefault="005E3024">
      <w:pPr>
        <w:rPr>
          <w:color w:val="0E101A"/>
        </w:rPr>
      </w:pPr>
    </w:p>
    <w:p w14:paraId="1697CD63" w14:textId="77777777" w:rsidR="005E3024" w:rsidRDefault="003028E0">
      <w:pPr>
        <w:rPr>
          <w:color w:val="0E101A"/>
        </w:rPr>
      </w:pPr>
      <w:r>
        <w:rPr>
          <w:color w:val="0E101A"/>
        </w:rPr>
        <w:t>4.7.5. The program shall provide an option that allows the user to return to the previously shown menu on any menu that is displayed, except for the Main Menu.</w:t>
      </w:r>
    </w:p>
    <w:p w14:paraId="58AF0A88" w14:textId="77777777" w:rsidR="005E3024" w:rsidRDefault="005E3024">
      <w:pPr>
        <w:rPr>
          <w:b/>
          <w:color w:val="93C47D"/>
          <w:sz w:val="26"/>
          <w:szCs w:val="26"/>
        </w:rPr>
      </w:pPr>
    </w:p>
    <w:p w14:paraId="4E33ECC1" w14:textId="77777777" w:rsidR="005E3024" w:rsidRDefault="003028E0">
      <w:pPr>
        <w:pStyle w:val="Heading1"/>
        <w:rPr>
          <w:color w:val="274E13"/>
        </w:rPr>
      </w:pPr>
      <w:bookmarkStart w:id="123" w:name="_horx84nbw5yd" w:colFirst="0" w:colLast="0"/>
      <w:bookmarkEnd w:id="123"/>
      <w:r>
        <w:rPr>
          <w:color w:val="274E13"/>
        </w:rPr>
        <w:t>5. Non-functional Requirements</w:t>
      </w:r>
    </w:p>
    <w:p w14:paraId="390E90CA" w14:textId="77777777" w:rsidR="005E3024" w:rsidRDefault="003028E0">
      <w:pPr>
        <w:rPr>
          <w:sz w:val="20"/>
          <w:szCs w:val="20"/>
        </w:rPr>
      </w:pPr>
      <w:r>
        <w:rPr>
          <w:sz w:val="20"/>
          <w:szCs w:val="20"/>
        </w:rPr>
        <w:t>This section contains the traits of the software.</w:t>
      </w:r>
    </w:p>
    <w:p w14:paraId="7ED565B4" w14:textId="77777777" w:rsidR="005E3024" w:rsidRDefault="005E3024">
      <w:pPr>
        <w:rPr>
          <w:color w:val="274E13"/>
          <w:sz w:val="26"/>
          <w:szCs w:val="26"/>
        </w:rPr>
      </w:pPr>
    </w:p>
    <w:p w14:paraId="5BAB9FCD" w14:textId="77777777" w:rsidR="005E3024" w:rsidRDefault="003028E0">
      <w:pPr>
        <w:pStyle w:val="Heading2"/>
        <w:rPr>
          <w:color w:val="93C47D"/>
        </w:rPr>
      </w:pPr>
      <w:bookmarkStart w:id="124" w:name="_1h7g58e8iq7b" w:colFirst="0" w:colLast="0"/>
      <w:bookmarkEnd w:id="124"/>
      <w:r>
        <w:rPr>
          <w:color w:val="93C47D"/>
        </w:rPr>
        <w:t>5.1. Performance requirements</w:t>
      </w:r>
    </w:p>
    <w:p w14:paraId="621E6D96" w14:textId="77777777" w:rsidR="005E3024" w:rsidRDefault="005E3024">
      <w:pPr>
        <w:rPr>
          <w:b/>
          <w:color w:val="93C47D"/>
          <w:sz w:val="26"/>
          <w:szCs w:val="26"/>
        </w:rPr>
      </w:pPr>
    </w:p>
    <w:p w14:paraId="445F05D5" w14:textId="77777777" w:rsidR="005E3024" w:rsidRDefault="003028E0">
      <w:r>
        <w:t>5.1.1 The program shall be run on local Java code.</w:t>
      </w:r>
    </w:p>
    <w:p w14:paraId="0C6F9D44" w14:textId="77777777" w:rsidR="005E3024" w:rsidRDefault="005E3024"/>
    <w:p w14:paraId="30F0E7DC" w14:textId="77777777" w:rsidR="005E3024" w:rsidRDefault="003028E0">
      <w:commentRangeStart w:id="125"/>
      <w:r>
        <w:t>5.1.2 The program shall depend on the strength of the internet connection for loading times.</w:t>
      </w:r>
      <w:commentRangeEnd w:id="125"/>
      <w:r>
        <w:rPr>
          <w:rStyle w:val="CommentReference"/>
        </w:rPr>
        <w:commentReference w:id="125"/>
      </w:r>
    </w:p>
    <w:p w14:paraId="24FBB891" w14:textId="77777777" w:rsidR="005E3024" w:rsidRDefault="005E3024">
      <w:pPr>
        <w:rPr>
          <w:sz w:val="20"/>
          <w:szCs w:val="20"/>
        </w:rPr>
      </w:pPr>
    </w:p>
    <w:p w14:paraId="67E45DC0" w14:textId="77777777" w:rsidR="005E3024" w:rsidRDefault="003028E0">
      <w:pPr>
        <w:pStyle w:val="Heading2"/>
        <w:rPr>
          <w:color w:val="93C47D"/>
        </w:rPr>
      </w:pPr>
      <w:bookmarkStart w:id="126" w:name="_knftbtmqc0ti" w:colFirst="0" w:colLast="0"/>
      <w:bookmarkEnd w:id="126"/>
      <w:r>
        <w:rPr>
          <w:color w:val="93C47D"/>
        </w:rPr>
        <w:t>5.2. Safety Requirements</w:t>
      </w:r>
    </w:p>
    <w:p w14:paraId="3EED8F1A" w14:textId="77777777" w:rsidR="005E3024" w:rsidRDefault="005E3024"/>
    <w:p w14:paraId="3A97B80E" w14:textId="77777777" w:rsidR="005E3024" w:rsidRDefault="003028E0">
      <w:commentRangeStart w:id="127"/>
      <w:r>
        <w:t>5.2.1 The program shall have a database to save the game progress in case of crashing.</w:t>
      </w:r>
      <w:commentRangeEnd w:id="127"/>
      <w:r>
        <w:rPr>
          <w:rStyle w:val="CommentReference"/>
        </w:rPr>
        <w:commentReference w:id="127"/>
      </w:r>
    </w:p>
    <w:p w14:paraId="697CC23B" w14:textId="77777777" w:rsidR="005E3024" w:rsidRDefault="005E3024">
      <w:pPr>
        <w:rPr>
          <w:sz w:val="20"/>
          <w:szCs w:val="20"/>
        </w:rPr>
      </w:pPr>
    </w:p>
    <w:p w14:paraId="723446C5" w14:textId="77777777" w:rsidR="005E3024" w:rsidRDefault="003028E0">
      <w:pPr>
        <w:pStyle w:val="Heading2"/>
        <w:rPr>
          <w:color w:val="93C47D"/>
        </w:rPr>
      </w:pPr>
      <w:bookmarkStart w:id="128" w:name="_c5f9hsp94et8" w:colFirst="0" w:colLast="0"/>
      <w:bookmarkEnd w:id="128"/>
      <w:r>
        <w:rPr>
          <w:color w:val="93C47D"/>
        </w:rPr>
        <w:t>5.3. Security Requirements</w:t>
      </w:r>
    </w:p>
    <w:p w14:paraId="5A8BDEA3" w14:textId="77777777" w:rsidR="005E3024" w:rsidRDefault="005E3024"/>
    <w:p w14:paraId="42E902C9" w14:textId="77777777" w:rsidR="005E3024" w:rsidRDefault="003028E0">
      <w:pPr>
        <w:rPr>
          <w:b/>
        </w:rPr>
      </w:pPr>
      <w:commentRangeStart w:id="129"/>
      <w:r>
        <w:t xml:space="preserve">5.3.1 This program is not secure. </w:t>
      </w:r>
      <w:r>
        <w:rPr>
          <w:b/>
        </w:rPr>
        <w:t xml:space="preserve"> </w:t>
      </w:r>
      <w:commentRangeEnd w:id="129"/>
      <w:r>
        <w:rPr>
          <w:rStyle w:val="CommentReference"/>
        </w:rPr>
        <w:commentReference w:id="129"/>
      </w:r>
    </w:p>
    <w:p w14:paraId="001C9E42" w14:textId="77777777" w:rsidR="005E3024" w:rsidRDefault="005E3024">
      <w:pPr>
        <w:rPr>
          <w:b/>
          <w:sz w:val="20"/>
          <w:szCs w:val="20"/>
        </w:rPr>
      </w:pPr>
    </w:p>
    <w:p w14:paraId="64EFF728" w14:textId="77777777" w:rsidR="005E3024" w:rsidRDefault="003028E0">
      <w:pPr>
        <w:pStyle w:val="Heading2"/>
        <w:rPr>
          <w:color w:val="93C47D"/>
        </w:rPr>
      </w:pPr>
      <w:bookmarkStart w:id="130" w:name="_snekyu92yzgg" w:colFirst="0" w:colLast="0"/>
      <w:bookmarkEnd w:id="130"/>
      <w:r>
        <w:rPr>
          <w:color w:val="93C47D"/>
        </w:rPr>
        <w:t>5.4. Software quality requirements</w:t>
      </w:r>
    </w:p>
    <w:p w14:paraId="64E9A7AD" w14:textId="77777777" w:rsidR="005E3024" w:rsidRDefault="005E3024">
      <w:pPr>
        <w:rPr>
          <w:b/>
          <w:color w:val="93C47D"/>
          <w:sz w:val="26"/>
          <w:szCs w:val="26"/>
        </w:rPr>
      </w:pPr>
    </w:p>
    <w:p w14:paraId="72D28085" w14:textId="77777777" w:rsidR="005E3024" w:rsidRDefault="003028E0">
      <w:r>
        <w:t>5.4.1 The program shall start in the correct way and end in the correct way.</w:t>
      </w:r>
    </w:p>
    <w:p w14:paraId="10996502" w14:textId="77777777" w:rsidR="005E3024" w:rsidRDefault="005E3024"/>
    <w:p w14:paraId="67C4A669" w14:textId="77777777" w:rsidR="005E3024" w:rsidRDefault="003028E0">
      <w:r>
        <w:t>5.4.2 The program shall have an aesthetically pleasing interface for the user.</w:t>
      </w:r>
    </w:p>
    <w:p w14:paraId="7E30FC2F" w14:textId="77777777" w:rsidR="005E3024" w:rsidRDefault="005E3024"/>
    <w:p w14:paraId="38478272" w14:textId="77777777" w:rsidR="005E3024" w:rsidRDefault="003028E0">
      <w:r>
        <w:t>5.4.3 The program shall satisfy the user’s expectations for a game of Othello.</w:t>
      </w:r>
    </w:p>
    <w:p w14:paraId="2A64347E" w14:textId="77777777" w:rsidR="005E3024" w:rsidRDefault="005E3024"/>
    <w:p w14:paraId="613EA0E2" w14:textId="77777777" w:rsidR="005E3024" w:rsidRDefault="003028E0">
      <w:commentRangeStart w:id="131"/>
      <w:r>
        <w:t>5.4.4 The program shall respond to the user’s actions immediately after they’re done.</w:t>
      </w:r>
      <w:commentRangeEnd w:id="131"/>
      <w:r>
        <w:rPr>
          <w:rStyle w:val="CommentReference"/>
        </w:rPr>
        <w:commentReference w:id="131"/>
      </w:r>
    </w:p>
    <w:sectPr w:rsidR="005E3024">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ttman, Barry" w:date="2022-09-11T11:38:00Z" w:initials="WB">
    <w:p w14:paraId="4191F134" w14:textId="77777777" w:rsidR="003028E0" w:rsidRDefault="003028E0">
      <w:pPr>
        <w:pStyle w:val="CommentText"/>
      </w:pPr>
      <w:r>
        <w:rPr>
          <w:rStyle w:val="CommentReference"/>
        </w:rPr>
        <w:annotationRef/>
      </w:r>
      <w:r>
        <w:t xml:space="preserve">I feel like there’s an opportunity for a Shakespeare’s </w:t>
      </w:r>
      <w:r w:rsidRPr="000A2F32">
        <w:rPr>
          <w:i/>
        </w:rPr>
        <w:t>Othello</w:t>
      </w:r>
      <w:r>
        <w:t xml:space="preserve"> reference here. Or maybe you could call your game Iago.</w:t>
      </w:r>
    </w:p>
  </w:comment>
  <w:comment w:id="3" w:author="Wittman, Barry" w:date="2022-09-11T11:39:00Z" w:initials="WB">
    <w:p w14:paraId="16DF33FB" w14:textId="77777777" w:rsidR="003028E0" w:rsidRDefault="003028E0">
      <w:pPr>
        <w:pStyle w:val="CommentText"/>
      </w:pPr>
      <w:r>
        <w:rPr>
          <w:rStyle w:val="CommentReference"/>
        </w:rPr>
        <w:annotationRef/>
      </w:r>
      <w:r>
        <w:t>Does it demonstrate? Also, what does it have to do with development?</w:t>
      </w:r>
    </w:p>
  </w:comment>
  <w:comment w:id="20" w:author="Wittman, Barry" w:date="2022-09-11T11:43:00Z" w:initials="WB">
    <w:p w14:paraId="0BD9E0BB" w14:textId="77777777" w:rsidR="003028E0" w:rsidRDefault="003028E0">
      <w:pPr>
        <w:pStyle w:val="CommentText"/>
      </w:pPr>
      <w:r>
        <w:rPr>
          <w:rStyle w:val="CommentReference"/>
        </w:rPr>
        <w:annotationRef/>
      </w:r>
      <w:r>
        <w:t>A network is a server?</w:t>
      </w:r>
    </w:p>
  </w:comment>
  <w:comment w:id="31" w:author="Wittman, Barry" w:date="2022-09-11T11:44:00Z" w:initials="WB">
    <w:p w14:paraId="408F106B" w14:textId="56C5E122" w:rsidR="003028E0" w:rsidRDefault="003028E0">
      <w:pPr>
        <w:pStyle w:val="CommentText"/>
      </w:pPr>
      <w:r>
        <w:rPr>
          <w:rStyle w:val="CommentReference"/>
        </w:rPr>
        <w:annotationRef/>
      </w:r>
      <w:r>
        <w:t>… of?</w:t>
      </w:r>
    </w:p>
  </w:comment>
  <w:comment w:id="35" w:author="Wittman, Barry" w:date="2022-09-11T14:32:00Z" w:initials="WB">
    <w:p w14:paraId="764B4FCD" w14:textId="7C920ED6" w:rsidR="003028E0" w:rsidRDefault="003028E0">
      <w:pPr>
        <w:pStyle w:val="CommentText"/>
      </w:pPr>
      <w:r>
        <w:rPr>
          <w:rStyle w:val="CommentReference"/>
        </w:rPr>
        <w:annotationRef/>
      </w:r>
      <w:r>
        <w:t>Middle of …?</w:t>
      </w:r>
    </w:p>
  </w:comment>
  <w:comment w:id="42" w:author="Wittman, Barry" w:date="2022-09-11T14:33:00Z" w:initials="WB">
    <w:p w14:paraId="1BEF8FB8" w14:textId="50F73681" w:rsidR="003028E0" w:rsidRDefault="003028E0">
      <w:pPr>
        <w:pStyle w:val="CommentText"/>
      </w:pPr>
      <w:r>
        <w:rPr>
          <w:rStyle w:val="CommentReference"/>
        </w:rPr>
        <w:annotationRef/>
      </w:r>
      <w:r>
        <w:t>Who is this “you?” I thought we had a player playing white pieces and another playing black.</w:t>
      </w:r>
    </w:p>
  </w:comment>
  <w:comment w:id="45" w:author="Wittman, Barry" w:date="2022-09-11T14:34:00Z" w:initials="WB">
    <w:p w14:paraId="140EF4F8" w14:textId="0B016F77" w:rsidR="003028E0" w:rsidRDefault="003028E0">
      <w:pPr>
        <w:pStyle w:val="CommentText"/>
      </w:pPr>
      <w:r>
        <w:rPr>
          <w:rStyle w:val="CommentReference"/>
        </w:rPr>
        <w:annotationRef/>
      </w:r>
      <w:r>
        <w:t>Rewrite for clarity and grammar</w:t>
      </w:r>
    </w:p>
  </w:comment>
  <w:comment w:id="52" w:author="Wittman, Barry" w:date="2022-09-11T14:35:00Z" w:initials="WB">
    <w:p w14:paraId="253CE639" w14:textId="1A1543F4" w:rsidR="003028E0" w:rsidRDefault="003028E0">
      <w:pPr>
        <w:pStyle w:val="CommentText"/>
      </w:pPr>
      <w:r>
        <w:rPr>
          <w:rStyle w:val="CommentReference"/>
        </w:rPr>
        <w:annotationRef/>
      </w:r>
      <w:r>
        <w:t>All pieces have to be placed on the 8 × 8 board as well, right?</w:t>
      </w:r>
    </w:p>
  </w:comment>
  <w:comment w:id="64" w:author="Wittman, Barry" w:date="2022-09-11T14:37:00Z" w:initials="WB">
    <w:p w14:paraId="3D5303B0" w14:textId="286D5F12" w:rsidR="003028E0" w:rsidRDefault="003028E0">
      <w:pPr>
        <w:pStyle w:val="CommentText"/>
      </w:pPr>
      <w:r>
        <w:rPr>
          <w:rStyle w:val="CommentReference"/>
        </w:rPr>
        <w:annotationRef/>
      </w:r>
      <w:r>
        <w:t xml:space="preserve">The play for </w:t>
      </w:r>
      <w:proofErr w:type="spellStart"/>
      <w:r>
        <w:t>Reversi</w:t>
      </w:r>
      <w:proofErr w:type="spellEnd"/>
      <w:r>
        <w:t xml:space="preserve"> is underexplained. If one player puts down a piece in the central four squares, no piece put down by the other player would claim any pieces. As explained, the game of </w:t>
      </w:r>
      <w:proofErr w:type="spellStart"/>
      <w:r>
        <w:t>Reversi</w:t>
      </w:r>
      <w:proofErr w:type="spellEnd"/>
      <w:r>
        <w:t xml:space="preserve"> would always end after the first move, and the first player would win: not a very fun game.</w:t>
      </w:r>
    </w:p>
  </w:comment>
  <w:comment w:id="66" w:author="Wittman, Barry" w:date="2022-09-11T14:40:00Z" w:initials="WB">
    <w:p w14:paraId="2091DF1D" w14:textId="5482AE01" w:rsidR="003028E0" w:rsidRDefault="003028E0">
      <w:pPr>
        <w:pStyle w:val="CommentText"/>
      </w:pPr>
      <w:r>
        <w:rPr>
          <w:rStyle w:val="CommentReference"/>
        </w:rPr>
        <w:annotationRef/>
      </w:r>
      <w:r>
        <w:t>Although you will go into greater depth later, it’s worth mentioning online play and starting up networked multiplayer games.</w:t>
      </w:r>
    </w:p>
  </w:comment>
  <w:comment w:id="67" w:author="Wittman, Barry" w:date="2022-09-11T14:39:00Z" w:initials="WB">
    <w:p w14:paraId="06E4EE43" w14:textId="2C958460" w:rsidR="003028E0" w:rsidRDefault="003028E0">
      <w:pPr>
        <w:pStyle w:val="CommentText"/>
      </w:pPr>
      <w:r>
        <w:rPr>
          <w:rStyle w:val="CommentReference"/>
        </w:rPr>
        <w:annotationRef/>
      </w:r>
      <w:r>
        <w:t>I still think “your” is inconsistent with the language used up to this point.</w:t>
      </w:r>
    </w:p>
  </w:comment>
  <w:comment w:id="80" w:author="Wittman, Barry" w:date="2022-09-11T14:41:00Z" w:initials="WB">
    <w:p w14:paraId="345A426B" w14:textId="5324D82E" w:rsidR="003028E0" w:rsidRDefault="003028E0">
      <w:pPr>
        <w:pStyle w:val="CommentText"/>
      </w:pPr>
      <w:r>
        <w:rPr>
          <w:rStyle w:val="CommentReference"/>
        </w:rPr>
        <w:annotationRef/>
      </w:r>
      <w:r>
        <w:t>You’ve missed the mark here. This area is supposed to be used to describe the kinds of users who will interact with the software. For your software, the users are quite general: people with a bare minimum of computer skills who are capable of playing Othello, a game with an 8+ suggested age.</w:t>
      </w:r>
    </w:p>
  </w:comment>
  <w:comment w:id="82" w:author="Wittman, Barry" w:date="2022-09-11T14:43:00Z" w:initials="WB">
    <w:p w14:paraId="6857C639" w14:textId="063CB376" w:rsidR="003028E0" w:rsidRDefault="003028E0">
      <w:pPr>
        <w:pStyle w:val="CommentText"/>
      </w:pPr>
      <w:r>
        <w:rPr>
          <w:rStyle w:val="CommentReference"/>
        </w:rPr>
        <w:annotationRef/>
      </w:r>
      <w:r>
        <w:t>Java, not Windows. Any particular version of Java?  Will you support OSes other than Windows?</w:t>
      </w:r>
    </w:p>
  </w:comment>
  <w:comment w:id="84" w:author="Wittman, Barry" w:date="2022-09-11T14:43:00Z" w:initials="WB">
    <w:p w14:paraId="5711462A" w14:textId="318577F5" w:rsidR="003028E0" w:rsidRDefault="003028E0">
      <w:pPr>
        <w:pStyle w:val="CommentText"/>
      </w:pPr>
      <w:r>
        <w:rPr>
          <w:rStyle w:val="CommentReference"/>
        </w:rPr>
        <w:annotationRef/>
      </w:r>
      <w:r>
        <w:t>No, the question is what the software is dependent on, not you as developers.</w:t>
      </w:r>
    </w:p>
  </w:comment>
  <w:comment w:id="91" w:author="Wittman, Barry" w:date="2022-09-11T14:45:00Z" w:initials="WB">
    <w:p w14:paraId="671CB4CC" w14:textId="2B029601" w:rsidR="003028E0" w:rsidRDefault="003028E0">
      <w:pPr>
        <w:pStyle w:val="CommentText"/>
      </w:pPr>
      <w:r>
        <w:rPr>
          <w:rStyle w:val="CommentReference"/>
        </w:rPr>
        <w:annotationRef/>
      </w:r>
      <w:r>
        <w:t>If you are going to use coordinates, you will need to establish some conventions. Where does numbering start from? Will you use 1-based numbering or 0-based numbering?</w:t>
      </w:r>
    </w:p>
  </w:comment>
  <w:comment w:id="92" w:author="Wittman, Barry" w:date="2022-09-11T14:44:00Z" w:initials="WB">
    <w:p w14:paraId="61BD5F00" w14:textId="078A033C" w:rsidR="003028E0" w:rsidRDefault="003028E0">
      <w:pPr>
        <w:pStyle w:val="CommentText"/>
      </w:pPr>
      <w:r>
        <w:rPr>
          <w:rStyle w:val="CommentReference"/>
        </w:rPr>
        <w:annotationRef/>
      </w:r>
      <w:r>
        <w:t>Would have? You keep using this construction. You can simply use future tense: Legal spaces for play will be marked with transparent gray circles.</w:t>
      </w:r>
    </w:p>
  </w:comment>
  <w:comment w:id="93" w:author="Wittman, Barry" w:date="2022-09-11T14:47:00Z" w:initials="WB">
    <w:p w14:paraId="1D417EE1" w14:textId="3AC6FB07" w:rsidR="003028E0" w:rsidRDefault="003028E0">
      <w:pPr>
        <w:pStyle w:val="CommentText"/>
      </w:pPr>
      <w:r>
        <w:rPr>
          <w:rStyle w:val="CommentReference"/>
        </w:rPr>
        <w:annotationRef/>
      </w:r>
      <w:r>
        <w:t>Presumably a modal pop-up?</w:t>
      </w:r>
    </w:p>
  </w:comment>
  <w:comment w:id="94" w:author="Wittman, Barry" w:date="2022-09-11T14:47:00Z" w:initials="WB">
    <w:p w14:paraId="7E9901E6" w14:textId="776505CA" w:rsidR="003028E0" w:rsidRDefault="003028E0">
      <w:pPr>
        <w:pStyle w:val="CommentText"/>
      </w:pPr>
      <w:r>
        <w:rPr>
          <w:rStyle w:val="CommentReference"/>
        </w:rPr>
        <w:annotationRef/>
      </w:r>
      <w:r>
        <w:t>Who? I thought we were talking about users.</w:t>
      </w:r>
    </w:p>
  </w:comment>
  <w:comment w:id="95" w:author="Wittman, Barry" w:date="2022-09-11T14:47:00Z" w:initials="WB">
    <w:p w14:paraId="799C019A" w14:textId="1A0A8B9D" w:rsidR="003028E0" w:rsidRDefault="003028E0">
      <w:pPr>
        <w:pStyle w:val="CommentText"/>
      </w:pPr>
      <w:r>
        <w:rPr>
          <w:rStyle w:val="CommentReference"/>
        </w:rPr>
        <w:annotationRef/>
      </w:r>
      <w:r>
        <w:t>Or a tie.</w:t>
      </w:r>
    </w:p>
  </w:comment>
  <w:comment w:id="97" w:author="Wittman, Barry" w:date="2022-09-11T14:50:00Z" w:initials="WB">
    <w:p w14:paraId="7122E586" w14:textId="35AC6B25" w:rsidR="003028E0" w:rsidRDefault="003028E0">
      <w:pPr>
        <w:pStyle w:val="CommentText"/>
      </w:pPr>
      <w:r>
        <w:rPr>
          <w:rStyle w:val="CommentReference"/>
        </w:rPr>
        <w:annotationRef/>
      </w:r>
      <w:r>
        <w:t>Don’t get emotions involved. List touch screens as a stretch goal.</w:t>
      </w:r>
    </w:p>
  </w:comment>
  <w:comment w:id="99" w:author="Wittman, Barry" w:date="2022-09-11T14:50:00Z" w:initials="WB">
    <w:p w14:paraId="329737EB" w14:textId="7E4565CC" w:rsidR="003028E0" w:rsidRDefault="003028E0">
      <w:pPr>
        <w:pStyle w:val="CommentText"/>
      </w:pPr>
      <w:r>
        <w:rPr>
          <w:rStyle w:val="CommentReference"/>
        </w:rPr>
        <w:annotationRef/>
      </w:r>
      <w:r>
        <w:t>That’s confusing, since you must have Java working on the OS.  Which versions of Java?</w:t>
      </w:r>
    </w:p>
  </w:comment>
  <w:comment w:id="101" w:author="Wittman, Barry" w:date="2022-09-11T14:51:00Z" w:initials="WB">
    <w:p w14:paraId="475F4423" w14:textId="04D47CD6" w:rsidR="003028E0" w:rsidRDefault="003028E0">
      <w:pPr>
        <w:pStyle w:val="CommentText"/>
      </w:pPr>
      <w:r>
        <w:rPr>
          <w:rStyle w:val="CommentReference"/>
        </w:rPr>
        <w:annotationRef/>
      </w:r>
      <w:r>
        <w:t>Using TCP/IP?</w:t>
      </w:r>
    </w:p>
  </w:comment>
  <w:comment w:id="105" w:author="Wittman, Barry" w:date="2022-09-11T14:55:00Z" w:initials="WB">
    <w:p w14:paraId="66C5E18D" w14:textId="362BE917" w:rsidR="003028E0" w:rsidRDefault="003028E0">
      <w:pPr>
        <w:pStyle w:val="CommentText"/>
      </w:pPr>
      <w:r>
        <w:rPr>
          <w:rStyle w:val="CommentReference"/>
        </w:rPr>
        <w:annotationRef/>
      </w:r>
      <w:r>
        <w:t>What about during the game?</w:t>
      </w:r>
    </w:p>
  </w:comment>
  <w:comment w:id="106" w:author="Wittman, Barry" w:date="2022-09-11T14:55:00Z" w:initials="WB">
    <w:p w14:paraId="4D99E402" w14:textId="69FC55EC" w:rsidR="003028E0" w:rsidRDefault="003028E0">
      <w:pPr>
        <w:pStyle w:val="CommentText"/>
      </w:pPr>
      <w:r>
        <w:rPr>
          <w:rStyle w:val="CommentReference"/>
        </w:rPr>
        <w:annotationRef/>
      </w:r>
      <w:r>
        <w:t>Not included in your user interface activity diagram.</w:t>
      </w:r>
    </w:p>
  </w:comment>
  <w:comment w:id="108" w:author="Wittman, Barry" w:date="2022-09-11T14:56:00Z" w:initials="WB">
    <w:p w14:paraId="0C0ED051" w14:textId="1E054766" w:rsidR="003028E0" w:rsidRDefault="003028E0">
      <w:pPr>
        <w:pStyle w:val="CommentText"/>
      </w:pPr>
      <w:r>
        <w:rPr>
          <w:rStyle w:val="CommentReference"/>
        </w:rPr>
        <w:annotationRef/>
      </w:r>
      <w:r>
        <w:t>You need a requirement that says that a player will be unable to move while it is the other player’s turn.</w:t>
      </w:r>
    </w:p>
  </w:comment>
  <w:comment w:id="110" w:author="Wittman, Barry" w:date="2022-09-11T14:57:00Z" w:initials="WB">
    <w:p w14:paraId="4B90C74E" w14:textId="39F2DCFB" w:rsidR="003028E0" w:rsidRDefault="003028E0">
      <w:pPr>
        <w:pStyle w:val="CommentText"/>
      </w:pPr>
      <w:r>
        <w:rPr>
          <w:rStyle w:val="CommentReference"/>
        </w:rPr>
        <w:annotationRef/>
      </w:r>
      <w:r>
        <w:t>Boo. I like randomizing it!</w:t>
      </w:r>
    </w:p>
  </w:comment>
  <w:comment w:id="113" w:author="Wittman, Barry" w:date="2022-09-11T14:58:00Z" w:initials="WB">
    <w:p w14:paraId="35144940" w14:textId="31C33F37" w:rsidR="003028E0" w:rsidRDefault="003028E0">
      <w:pPr>
        <w:pStyle w:val="CommentText"/>
      </w:pPr>
      <w:r>
        <w:rPr>
          <w:rStyle w:val="CommentReference"/>
        </w:rPr>
        <w:annotationRef/>
      </w:r>
      <w:r>
        <w:t>How is the color of each player’s pieces decided?</w:t>
      </w:r>
    </w:p>
  </w:comment>
  <w:comment w:id="114" w:author="Wittman, Barry" w:date="2022-09-11T14:59:00Z" w:initials="WB">
    <w:p w14:paraId="2A5CF846" w14:textId="2033D3BF" w:rsidR="003028E0" w:rsidRDefault="003028E0">
      <w:pPr>
        <w:pStyle w:val="CommentText"/>
      </w:pPr>
      <w:r>
        <w:rPr>
          <w:rStyle w:val="CommentReference"/>
        </w:rPr>
        <w:annotationRef/>
      </w:r>
      <w:r>
        <w:t>This addresses my earlier concern, but it is written in a confusing way. If everyone has to wait for the other person to place a piece, isn’t it impossible for anyone to put down the first piece?</w:t>
      </w:r>
    </w:p>
  </w:comment>
  <w:comment w:id="120" w:author="Wittman, Barry" w:date="2022-09-11T15:02:00Z" w:initials="WB">
    <w:p w14:paraId="18D18C84" w14:textId="2771883D" w:rsidR="003028E0" w:rsidRDefault="003028E0">
      <w:pPr>
        <w:pStyle w:val="CommentText"/>
      </w:pPr>
      <w:r>
        <w:rPr>
          <w:rStyle w:val="CommentReference"/>
        </w:rPr>
        <w:annotationRef/>
      </w:r>
      <w:r>
        <w:t>Perhaps a Quit?</w:t>
      </w:r>
    </w:p>
  </w:comment>
  <w:comment w:id="121" w:author="Wittman, Barry" w:date="2022-09-11T15:00:00Z" w:initials="WB">
    <w:p w14:paraId="3304CB88" w14:textId="50D635FF" w:rsidR="003028E0" w:rsidRDefault="003028E0">
      <w:pPr>
        <w:pStyle w:val="CommentText"/>
      </w:pPr>
      <w:r>
        <w:rPr>
          <w:rStyle w:val="CommentReference"/>
        </w:rPr>
        <w:annotationRef/>
      </w:r>
      <w:r>
        <w:t>No, that’s impossible unless you have a centralized server that’s always running. Instead, the user will have to enter an IP address to connect to.</w:t>
      </w:r>
    </w:p>
  </w:comment>
  <w:comment w:id="122" w:author="Wittman, Barry" w:date="2022-09-11T15:01:00Z" w:initials="WB">
    <w:p w14:paraId="44E2523A" w14:textId="4029A5FC" w:rsidR="003028E0" w:rsidRDefault="003028E0">
      <w:pPr>
        <w:pStyle w:val="CommentText"/>
      </w:pPr>
      <w:r>
        <w:rPr>
          <w:rStyle w:val="CommentReference"/>
        </w:rPr>
        <w:annotationRef/>
      </w:r>
      <w:r>
        <w:t>Does that mean change which player goes first or change black to orange and white to blue?</w:t>
      </w:r>
    </w:p>
  </w:comment>
  <w:comment w:id="125" w:author="Wittman, Barry" w:date="2022-09-11T15:02:00Z" w:initials="WB">
    <w:p w14:paraId="49844ED9" w14:textId="4866F59B" w:rsidR="003028E0" w:rsidRDefault="003028E0">
      <w:pPr>
        <w:pStyle w:val="CommentText"/>
      </w:pPr>
      <w:r>
        <w:rPr>
          <w:rStyle w:val="CommentReference"/>
        </w:rPr>
        <w:annotationRef/>
      </w:r>
      <w:r>
        <w:t>Perhaps AI moves shall not take longer than 5 seconds?</w:t>
      </w:r>
    </w:p>
  </w:comment>
  <w:comment w:id="127" w:author="Wittman, Barry" w:date="2022-09-11T15:02:00Z" w:initials="WB">
    <w:p w14:paraId="2F7470D4" w14:textId="77777777" w:rsidR="003028E0" w:rsidRDefault="003028E0">
      <w:pPr>
        <w:pStyle w:val="CommentText"/>
      </w:pPr>
      <w:r>
        <w:rPr>
          <w:rStyle w:val="CommentReference"/>
        </w:rPr>
        <w:annotationRef/>
      </w:r>
      <w:r>
        <w:t>A database is far too complicated for this situation, but there’s a deeper issue. Let’s say that you could save the state of the game (easy enough). Now, your game would require a new set of actions to resurrect or join an existing game. I don’t recommend it.</w:t>
      </w:r>
    </w:p>
    <w:p w14:paraId="5ED9C86F" w14:textId="77777777" w:rsidR="003028E0" w:rsidRDefault="003028E0">
      <w:pPr>
        <w:pStyle w:val="CommentText"/>
      </w:pPr>
    </w:p>
    <w:p w14:paraId="30E91154" w14:textId="1F548D1E" w:rsidR="003028E0" w:rsidRDefault="003028E0">
      <w:pPr>
        <w:pStyle w:val="CommentText"/>
      </w:pPr>
      <w:r>
        <w:t>Safety is about damage to the hardware, software, or user. I think it’s sufficient to say your software is unlikely to do any damage since it will not be interacting with many OS features.</w:t>
      </w:r>
    </w:p>
  </w:comment>
  <w:comment w:id="129" w:author="Wittman, Barry" w:date="2022-09-11T15:05:00Z" w:initials="WB">
    <w:p w14:paraId="09B66D2D" w14:textId="40CE5350" w:rsidR="003028E0" w:rsidRDefault="003028E0">
      <w:pPr>
        <w:pStyle w:val="CommentText"/>
      </w:pPr>
      <w:r>
        <w:rPr>
          <w:rStyle w:val="CommentReference"/>
        </w:rPr>
        <w:annotationRef/>
      </w:r>
      <w:r>
        <w:t>Blunt. Perhaps a little more detail is useful. Note, for example, that you will not be encrypting any moves, allowing a malicious attacker to subvert a game.</w:t>
      </w:r>
    </w:p>
  </w:comment>
  <w:comment w:id="131" w:author="Wittman, Barry" w:date="2022-09-11T15:06:00Z" w:initials="WB">
    <w:p w14:paraId="465EF715" w14:textId="2C50E860" w:rsidR="003028E0" w:rsidRDefault="003028E0">
      <w:pPr>
        <w:pStyle w:val="CommentText"/>
      </w:pPr>
      <w:r>
        <w:rPr>
          <w:rStyle w:val="CommentReference"/>
        </w:rPr>
        <w:annotationRef/>
      </w:r>
      <w:r>
        <w:t>Any guarantees about how rarely it will crash? Less than once per 10 hours of play?</w:t>
      </w:r>
      <w:bookmarkStart w:id="132" w:name="_GoBack"/>
      <w:bookmarkEnd w:id="13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91F134" w15:done="0"/>
  <w15:commentEx w15:paraId="16DF33FB" w15:done="0"/>
  <w15:commentEx w15:paraId="0BD9E0BB" w15:done="0"/>
  <w15:commentEx w15:paraId="408F106B" w15:done="0"/>
  <w15:commentEx w15:paraId="764B4FCD" w15:done="0"/>
  <w15:commentEx w15:paraId="1BEF8FB8" w15:done="0"/>
  <w15:commentEx w15:paraId="140EF4F8" w15:done="0"/>
  <w15:commentEx w15:paraId="253CE639" w15:done="0"/>
  <w15:commentEx w15:paraId="3D5303B0" w15:done="0"/>
  <w15:commentEx w15:paraId="2091DF1D" w15:done="0"/>
  <w15:commentEx w15:paraId="06E4EE43" w15:done="0"/>
  <w15:commentEx w15:paraId="345A426B" w15:done="0"/>
  <w15:commentEx w15:paraId="6857C639" w15:done="0"/>
  <w15:commentEx w15:paraId="5711462A" w15:done="0"/>
  <w15:commentEx w15:paraId="671CB4CC" w15:done="0"/>
  <w15:commentEx w15:paraId="61BD5F00" w15:done="0"/>
  <w15:commentEx w15:paraId="1D417EE1" w15:done="0"/>
  <w15:commentEx w15:paraId="7E9901E6" w15:done="0"/>
  <w15:commentEx w15:paraId="799C019A" w15:done="0"/>
  <w15:commentEx w15:paraId="7122E586" w15:done="0"/>
  <w15:commentEx w15:paraId="329737EB" w15:done="0"/>
  <w15:commentEx w15:paraId="475F4423" w15:done="0"/>
  <w15:commentEx w15:paraId="66C5E18D" w15:done="0"/>
  <w15:commentEx w15:paraId="4D99E402" w15:done="0"/>
  <w15:commentEx w15:paraId="0C0ED051" w15:done="0"/>
  <w15:commentEx w15:paraId="4B90C74E" w15:done="0"/>
  <w15:commentEx w15:paraId="35144940" w15:done="0"/>
  <w15:commentEx w15:paraId="2A5CF846" w15:done="0"/>
  <w15:commentEx w15:paraId="18D18C84" w15:done="0"/>
  <w15:commentEx w15:paraId="3304CB88" w15:done="0"/>
  <w15:commentEx w15:paraId="44E2523A" w15:done="0"/>
  <w15:commentEx w15:paraId="49844ED9" w15:done="0"/>
  <w15:commentEx w15:paraId="30E91154" w15:done="0"/>
  <w15:commentEx w15:paraId="09B66D2D" w15:done="0"/>
  <w15:commentEx w15:paraId="465EF7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91F134" w16cid:durableId="26C8474B"/>
  <w16cid:commentId w16cid:paraId="16DF33FB" w16cid:durableId="26C84778"/>
  <w16cid:commentId w16cid:paraId="0BD9E0BB" w16cid:durableId="26C84848"/>
  <w16cid:commentId w16cid:paraId="408F106B" w16cid:durableId="26C84892"/>
  <w16cid:commentId w16cid:paraId="764B4FCD" w16cid:durableId="26C86FED"/>
  <w16cid:commentId w16cid:paraId="1BEF8FB8" w16cid:durableId="26C87022"/>
  <w16cid:commentId w16cid:paraId="140EF4F8" w16cid:durableId="26C87062"/>
  <w16cid:commentId w16cid:paraId="253CE639" w16cid:durableId="26C870A3"/>
  <w16cid:commentId w16cid:paraId="3D5303B0" w16cid:durableId="26C8711E"/>
  <w16cid:commentId w16cid:paraId="2091DF1D" w16cid:durableId="26C871E2"/>
  <w16cid:commentId w16cid:paraId="06E4EE43" w16cid:durableId="26C87188"/>
  <w16cid:commentId w16cid:paraId="345A426B" w16cid:durableId="26C87211"/>
  <w16cid:commentId w16cid:paraId="6857C639" w16cid:durableId="26C872A1"/>
  <w16cid:commentId w16cid:paraId="5711462A" w16cid:durableId="26C8728C"/>
  <w16cid:commentId w16cid:paraId="671CB4CC" w16cid:durableId="26C87322"/>
  <w16cid:commentId w16cid:paraId="61BD5F00" w16cid:durableId="26C872D7"/>
  <w16cid:commentId w16cid:paraId="1D417EE1" w16cid:durableId="26C87372"/>
  <w16cid:commentId w16cid:paraId="7E9901E6" w16cid:durableId="26C87385"/>
  <w16cid:commentId w16cid:paraId="799C019A" w16cid:durableId="26C8739B"/>
  <w16cid:commentId w16cid:paraId="7122E586" w16cid:durableId="26C8741A"/>
  <w16cid:commentId w16cid:paraId="329737EB" w16cid:durableId="26C87439"/>
  <w16cid:commentId w16cid:paraId="475F4423" w16cid:durableId="26C87454"/>
  <w16cid:commentId w16cid:paraId="66C5E18D" w16cid:durableId="26C87567"/>
  <w16cid:commentId w16cid:paraId="4D99E402" w16cid:durableId="26C8757F"/>
  <w16cid:commentId w16cid:paraId="0C0ED051" w16cid:durableId="26C875AE"/>
  <w16cid:commentId w16cid:paraId="4B90C74E" w16cid:durableId="26C875DB"/>
  <w16cid:commentId w16cid:paraId="35144940" w16cid:durableId="26C8760C"/>
  <w16cid:commentId w16cid:paraId="2A5CF846" w16cid:durableId="26C87639"/>
  <w16cid:commentId w16cid:paraId="18D18C84" w16cid:durableId="26C876F0"/>
  <w16cid:commentId w16cid:paraId="3304CB88" w16cid:durableId="26C876A2"/>
  <w16cid:commentId w16cid:paraId="44E2523A" w16cid:durableId="26C876D1"/>
  <w16cid:commentId w16cid:paraId="49844ED9" w16cid:durableId="26C87702"/>
  <w16cid:commentId w16cid:paraId="30E91154" w16cid:durableId="26C8771A"/>
  <w16cid:commentId w16cid:paraId="09B66D2D" w16cid:durableId="26C877D0"/>
  <w16cid:commentId w16cid:paraId="465EF715" w16cid:durableId="26C87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B9969" w14:textId="77777777" w:rsidR="00D97F8E" w:rsidRDefault="00D97F8E">
      <w:pPr>
        <w:spacing w:line="240" w:lineRule="auto"/>
      </w:pPr>
      <w:r>
        <w:separator/>
      </w:r>
    </w:p>
  </w:endnote>
  <w:endnote w:type="continuationSeparator" w:id="0">
    <w:p w14:paraId="5A6C9B19" w14:textId="77777777" w:rsidR="00D97F8E" w:rsidRDefault="00D97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963EA" w14:textId="77777777" w:rsidR="00D97F8E" w:rsidRDefault="00D97F8E">
      <w:pPr>
        <w:spacing w:line="240" w:lineRule="auto"/>
      </w:pPr>
      <w:r>
        <w:separator/>
      </w:r>
    </w:p>
  </w:footnote>
  <w:footnote w:type="continuationSeparator" w:id="0">
    <w:p w14:paraId="49194B7C" w14:textId="77777777" w:rsidR="00D97F8E" w:rsidRDefault="00D97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A92A" w14:textId="77777777" w:rsidR="003028E0" w:rsidRDefault="003028E0">
    <w:pPr>
      <w:jc w:val="right"/>
    </w:pPr>
    <w:r>
      <w:t xml:space="preserve">Page </w:t>
    </w:r>
    <w:r>
      <w:fldChar w:fldCharType="begin"/>
    </w:r>
    <w:r>
      <w:instrText>PAGE</w:instrText>
    </w:r>
    <w:r>
      <w:fldChar w:fldCharType="separate"/>
    </w:r>
    <w:r>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ttman, Barry">
    <w15:presenceInfo w15:providerId="AD" w15:userId="S-1-5-21-1017294665-2773484371-2389042250-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24"/>
    <w:rsid w:val="000A2F32"/>
    <w:rsid w:val="003028E0"/>
    <w:rsid w:val="00376B89"/>
    <w:rsid w:val="005E3024"/>
    <w:rsid w:val="007D0B5C"/>
    <w:rsid w:val="00A82C20"/>
    <w:rsid w:val="00C728EE"/>
    <w:rsid w:val="00D97F8E"/>
    <w:rsid w:val="00FA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17A3"/>
  <w15:docId w15:val="{043F6C72-8F89-44A8-97D6-7E5B0B06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A2F32"/>
    <w:rPr>
      <w:sz w:val="16"/>
      <w:szCs w:val="16"/>
    </w:rPr>
  </w:style>
  <w:style w:type="paragraph" w:styleId="CommentText">
    <w:name w:val="annotation text"/>
    <w:basedOn w:val="Normal"/>
    <w:link w:val="CommentTextChar"/>
    <w:uiPriority w:val="99"/>
    <w:semiHidden/>
    <w:unhideWhenUsed/>
    <w:rsid w:val="000A2F32"/>
    <w:pPr>
      <w:spacing w:line="240" w:lineRule="auto"/>
    </w:pPr>
    <w:rPr>
      <w:sz w:val="20"/>
      <w:szCs w:val="20"/>
    </w:rPr>
  </w:style>
  <w:style w:type="character" w:customStyle="1" w:styleId="CommentTextChar">
    <w:name w:val="Comment Text Char"/>
    <w:basedOn w:val="DefaultParagraphFont"/>
    <w:link w:val="CommentText"/>
    <w:uiPriority w:val="99"/>
    <w:semiHidden/>
    <w:rsid w:val="000A2F32"/>
    <w:rPr>
      <w:sz w:val="20"/>
      <w:szCs w:val="20"/>
    </w:rPr>
  </w:style>
  <w:style w:type="paragraph" w:styleId="CommentSubject">
    <w:name w:val="annotation subject"/>
    <w:basedOn w:val="CommentText"/>
    <w:next w:val="CommentText"/>
    <w:link w:val="CommentSubjectChar"/>
    <w:uiPriority w:val="99"/>
    <w:semiHidden/>
    <w:unhideWhenUsed/>
    <w:rsid w:val="000A2F32"/>
    <w:rPr>
      <w:b/>
      <w:bCs/>
    </w:rPr>
  </w:style>
  <w:style w:type="character" w:customStyle="1" w:styleId="CommentSubjectChar">
    <w:name w:val="Comment Subject Char"/>
    <w:basedOn w:val="CommentTextChar"/>
    <w:link w:val="CommentSubject"/>
    <w:uiPriority w:val="99"/>
    <w:semiHidden/>
    <w:rsid w:val="000A2F32"/>
    <w:rPr>
      <w:b/>
      <w:bCs/>
      <w:sz w:val="20"/>
      <w:szCs w:val="20"/>
    </w:rPr>
  </w:style>
  <w:style w:type="paragraph" w:styleId="BalloonText">
    <w:name w:val="Balloon Text"/>
    <w:basedOn w:val="Normal"/>
    <w:link w:val="BalloonTextChar"/>
    <w:uiPriority w:val="99"/>
    <w:semiHidden/>
    <w:unhideWhenUsed/>
    <w:rsid w:val="000A2F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F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DDCE-6167-4131-B307-503E1AE7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Wittman, Barry</cp:lastModifiedBy>
  <cp:revision>5</cp:revision>
  <dcterms:created xsi:type="dcterms:W3CDTF">2022-09-11T15:37:00Z</dcterms:created>
  <dcterms:modified xsi:type="dcterms:W3CDTF">2022-09-12T03:26:00Z</dcterms:modified>
</cp:coreProperties>
</file>